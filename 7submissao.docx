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EF81B" w14:textId="73BF68D1" w:rsidR="00420640" w:rsidRDefault="00420640" w:rsidP="00420640">
      <w:pPr>
        <w:pStyle w:val="Ttuloprincipal"/>
        <w:spacing w:line="360" w:lineRule="auto"/>
        <w:rPr>
          <w:sz w:val="28"/>
          <w:szCs w:val="28"/>
          <w:lang w:val="en-US" w:eastAsia="pt-BR"/>
        </w:rPr>
      </w:pPr>
      <w:r>
        <w:rPr>
          <w:noProof/>
          <w:lang w:eastAsia="pt-BR"/>
        </w:rPr>
        <w:drawing>
          <wp:anchor distT="0" distB="0" distL="114935" distR="114935" simplePos="0" relativeHeight="251659264" behindDoc="0" locked="0" layoutInCell="1" allowOverlap="1" wp14:anchorId="31E0BD67" wp14:editId="70C29447">
            <wp:simplePos x="0" y="0"/>
            <wp:positionH relativeFrom="column">
              <wp:posOffset>1446530</wp:posOffset>
            </wp:positionH>
            <wp:positionV relativeFrom="page">
              <wp:posOffset>132715</wp:posOffset>
            </wp:positionV>
            <wp:extent cx="2840355" cy="1635125"/>
            <wp:effectExtent l="0" t="0" r="0" b="317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0355" cy="1635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010D590" w14:textId="51CC6012" w:rsidR="00420640" w:rsidRDefault="00420640" w:rsidP="00420640">
      <w:pPr>
        <w:pStyle w:val="Ttuloprincipal"/>
        <w:spacing w:line="360" w:lineRule="auto"/>
        <w:ind w:right="1"/>
        <w:rPr>
          <w:sz w:val="28"/>
          <w:szCs w:val="28"/>
        </w:rPr>
      </w:pPr>
      <w:r w:rsidRPr="00420640">
        <w:rPr>
          <w:sz w:val="28"/>
          <w:szCs w:val="28"/>
        </w:rPr>
        <w:t>Indicadores Geográficos para o Framework de Rastreabilidade de Grãos</w:t>
      </w:r>
      <w:r>
        <w:rPr>
          <w:sz w:val="28"/>
          <w:szCs w:val="28"/>
        </w:rPr>
        <w:t>.</w:t>
      </w:r>
    </w:p>
    <w:p w14:paraId="60DDC02A" w14:textId="130B5EAB" w:rsidR="00420640" w:rsidRDefault="00420640" w:rsidP="00420640">
      <w:pPr>
        <w:pStyle w:val="Ttuloprincipal"/>
        <w:spacing w:line="360" w:lineRule="auto"/>
        <w:ind w:right="1"/>
      </w:pPr>
      <w:r>
        <w:rPr>
          <w:sz w:val="24"/>
          <w:szCs w:val="24"/>
        </w:rPr>
        <w:t xml:space="preserve"> Silvia Ribeiro Mantuani</w:t>
      </w:r>
      <w:r>
        <w:rPr>
          <w:sz w:val="24"/>
          <w:szCs w:val="24"/>
          <w:vertAlign w:val="superscript"/>
        </w:rPr>
        <w:t xml:space="preserve">1, </w:t>
      </w:r>
      <w:r>
        <w:rPr>
          <w:sz w:val="24"/>
          <w:szCs w:val="24"/>
        </w:rPr>
        <w:t>Denise do Rocio Maciel</w:t>
      </w:r>
      <w:r w:rsidR="00BD5CF0">
        <w:rPr>
          <w:sz w:val="24"/>
          <w:szCs w:val="24"/>
          <w:vertAlign w:val="superscript"/>
        </w:rPr>
        <w:t>1</w:t>
      </w:r>
      <w:r>
        <w:rPr>
          <w:sz w:val="24"/>
          <w:szCs w:val="24"/>
        </w:rPr>
        <w:t xml:space="preserve">, </w:t>
      </w:r>
      <w:r w:rsidRPr="00420640">
        <w:rPr>
          <w:sz w:val="24"/>
          <w:szCs w:val="24"/>
        </w:rPr>
        <w:t>Monica Cristine Scherer Vaz</w:t>
      </w:r>
      <w:r w:rsidR="00BD5CF0">
        <w:rPr>
          <w:sz w:val="24"/>
          <w:szCs w:val="24"/>
          <w:vertAlign w:val="superscript"/>
        </w:rPr>
        <w:t>2</w:t>
      </w:r>
      <w:r w:rsidR="00601B00">
        <w:rPr>
          <w:sz w:val="24"/>
          <w:szCs w:val="24"/>
        </w:rPr>
        <w:t>, Maria Salete Marcon Gomes Vaz</w:t>
      </w:r>
      <w:r w:rsidR="00BD5CF0">
        <w:rPr>
          <w:sz w:val="24"/>
          <w:szCs w:val="24"/>
          <w:vertAlign w:val="superscript"/>
        </w:rPr>
        <w:t>1</w:t>
      </w:r>
      <w:r>
        <w:rPr>
          <w:sz w:val="24"/>
          <w:szCs w:val="24"/>
        </w:rPr>
        <w:t>.</w:t>
      </w:r>
    </w:p>
    <w:p w14:paraId="3621F6B5" w14:textId="25909388" w:rsidR="00420640" w:rsidRDefault="00420640" w:rsidP="00420640">
      <w:pPr>
        <w:pStyle w:val="Padro"/>
        <w:spacing w:line="360" w:lineRule="auto"/>
        <w:jc w:val="center"/>
      </w:pPr>
      <w:r>
        <w:rPr>
          <w:vertAlign w:val="superscript"/>
        </w:rPr>
        <w:t>1</w:t>
      </w:r>
      <w:r>
        <w:t xml:space="preserve"> Departamento de Informática, </w:t>
      </w:r>
      <w:r w:rsidRPr="00BD5CF0">
        <w:rPr>
          <w:color w:val="000000" w:themeColor="text1"/>
        </w:rPr>
        <w:t xml:space="preserve">Universidade Estadual de Ponta Grossa, Ponta Grossa, Paraná, Brasil, </w:t>
      </w:r>
      <w:r w:rsidR="00BD5CF0" w:rsidRPr="0044056E">
        <w:rPr>
          <w:color w:val="000000" w:themeColor="text1"/>
        </w:rPr>
        <w:t>silviamantuani@gmail.com</w:t>
      </w:r>
      <w:r w:rsidR="00BD5CF0" w:rsidRPr="00BD5CF0">
        <w:rPr>
          <w:color w:val="000000" w:themeColor="text1"/>
        </w:rPr>
        <w:t>,</w:t>
      </w:r>
      <w:r w:rsidR="00BD5CF0">
        <w:rPr>
          <w:color w:val="000000" w:themeColor="text1"/>
        </w:rPr>
        <w:t xml:space="preserve"> </w:t>
      </w:r>
      <w:r w:rsidR="0044056E" w:rsidRPr="0044056E">
        <w:rPr>
          <w:color w:val="000000" w:themeColor="text1"/>
        </w:rPr>
        <w:t>dnise_maciel@hotmail.com</w:t>
      </w:r>
      <w:r w:rsidR="00BD5CF0" w:rsidRPr="00BD5CF0">
        <w:rPr>
          <w:color w:val="000000" w:themeColor="text1"/>
        </w:rPr>
        <w:t>,</w:t>
      </w:r>
      <w:r w:rsidR="0044056E">
        <w:rPr>
          <w:color w:val="000000" w:themeColor="text1"/>
        </w:rPr>
        <w:t xml:space="preserve"> </w:t>
      </w:r>
      <w:r w:rsidR="00BD5CF0" w:rsidRPr="00BD5CF0">
        <w:rPr>
          <w:color w:val="000000" w:themeColor="text1"/>
        </w:rPr>
        <w:t>salete@uepg</w:t>
      </w:r>
      <w:r w:rsidR="00BD5CF0">
        <w:t>.br.</w:t>
      </w:r>
    </w:p>
    <w:p w14:paraId="5002435D" w14:textId="77777777" w:rsidR="00420640" w:rsidRDefault="00420640" w:rsidP="00420640">
      <w:pPr>
        <w:pStyle w:val="Padro"/>
        <w:spacing w:line="360" w:lineRule="auto"/>
        <w:jc w:val="center"/>
      </w:pPr>
      <w:r w:rsidRPr="00B67EBC">
        <w:rPr>
          <w:vertAlign w:val="superscript"/>
        </w:rPr>
        <w:t>2</w:t>
      </w:r>
      <w:r w:rsidRPr="00B67EBC">
        <w:t xml:space="preserve"> Departamento de Informática, Universidade</w:t>
      </w:r>
      <w:r>
        <w:t xml:space="preserve"> Tecnológica Federal do Paraná, </w:t>
      </w:r>
    </w:p>
    <w:p w14:paraId="242253E2" w14:textId="78513684" w:rsidR="00601B00" w:rsidRDefault="00BD5CF0" w:rsidP="00601B00">
      <w:pPr>
        <w:pStyle w:val="Padro"/>
        <w:spacing w:line="360" w:lineRule="auto"/>
        <w:jc w:val="center"/>
      </w:pPr>
      <w:r>
        <w:t>Paraná, Brasil, monicacsvaz@yahoo.com.br</w:t>
      </w:r>
      <w:r w:rsidR="00601B00">
        <w:t>.</w:t>
      </w:r>
    </w:p>
    <w:p w14:paraId="31A92F94" w14:textId="77777777" w:rsidR="00601B00" w:rsidRDefault="00601B00" w:rsidP="00601B00">
      <w:pPr>
        <w:pStyle w:val="Padro"/>
        <w:spacing w:line="360" w:lineRule="auto"/>
        <w:jc w:val="center"/>
      </w:pPr>
    </w:p>
    <w:p w14:paraId="6EFE08EC" w14:textId="51151A92" w:rsidR="007820B3" w:rsidRPr="00601B00" w:rsidRDefault="00601B00" w:rsidP="00601B00">
      <w:pPr>
        <w:pStyle w:val="Padro"/>
        <w:spacing w:line="360" w:lineRule="auto"/>
        <w:jc w:val="center"/>
        <w:rPr>
          <w:b/>
        </w:rPr>
      </w:pPr>
      <w:r w:rsidRPr="00601B00">
        <w:rPr>
          <w:b/>
        </w:rPr>
        <w:t>R</w:t>
      </w:r>
      <w:r w:rsidR="007A198E" w:rsidRPr="00601B00">
        <w:rPr>
          <w:b/>
        </w:rPr>
        <w:t xml:space="preserve">ESUMO </w:t>
      </w:r>
    </w:p>
    <w:p w14:paraId="701414DE" w14:textId="6B6CBB73" w:rsidR="00F80EC7" w:rsidRPr="00601B00" w:rsidRDefault="007A198E" w:rsidP="00BF3F34">
      <w:pPr>
        <w:pStyle w:val="PargrafodaLista"/>
        <w:spacing w:after="120" w:line="360" w:lineRule="auto"/>
        <w:ind w:left="0"/>
        <w:jc w:val="both"/>
        <w:rPr>
          <w:rFonts w:ascii="Times New Roman" w:hAnsi="Times New Roman" w:cs="Times New Roman"/>
          <w:color w:val="000000" w:themeColor="text1"/>
          <w:sz w:val="24"/>
          <w:szCs w:val="24"/>
        </w:rPr>
      </w:pPr>
      <w:r w:rsidRPr="00601B00">
        <w:rPr>
          <w:rFonts w:ascii="Times New Roman" w:hAnsi="Times New Roman" w:cs="Times New Roman"/>
          <w:color w:val="000000" w:themeColor="text1"/>
          <w:sz w:val="24"/>
          <w:szCs w:val="24"/>
        </w:rPr>
        <w:t>O consumidor está mais exigente em relação à segurança, qualidade e a origem dos alimentos que consome, buscando saber as condições ambientais em que o alimento é produzido. O uso de sistemas de rastreabil</w:t>
      </w:r>
      <w:r w:rsidR="0007075B" w:rsidRPr="00601B00">
        <w:rPr>
          <w:rFonts w:ascii="Times New Roman" w:hAnsi="Times New Roman" w:cs="Times New Roman"/>
          <w:color w:val="000000" w:themeColor="text1"/>
          <w:sz w:val="24"/>
          <w:szCs w:val="24"/>
        </w:rPr>
        <w:t>idade de alimentos é essencial. P</w:t>
      </w:r>
      <w:r w:rsidRPr="00601B00">
        <w:rPr>
          <w:rFonts w:ascii="Times New Roman" w:hAnsi="Times New Roman" w:cs="Times New Roman"/>
          <w:color w:val="000000" w:themeColor="text1"/>
          <w:sz w:val="24"/>
          <w:szCs w:val="24"/>
        </w:rPr>
        <w:t>ara garantir a</w:t>
      </w:r>
      <w:r w:rsidR="0007075B" w:rsidRPr="00601B00">
        <w:rPr>
          <w:rFonts w:ascii="Times New Roman" w:hAnsi="Times New Roman" w:cs="Times New Roman"/>
          <w:color w:val="000000" w:themeColor="text1"/>
          <w:sz w:val="24"/>
          <w:szCs w:val="24"/>
        </w:rPr>
        <w:t xml:space="preserve"> disponibilidade desses dados </w:t>
      </w:r>
      <w:r w:rsidRPr="00601B00">
        <w:rPr>
          <w:rFonts w:ascii="Times New Roman" w:hAnsi="Times New Roman" w:cs="Times New Roman"/>
          <w:color w:val="000000" w:themeColor="text1"/>
          <w:sz w:val="24"/>
          <w:szCs w:val="24"/>
        </w:rPr>
        <w:t xml:space="preserve">é necessário </w:t>
      </w:r>
      <w:r w:rsidR="0007075B" w:rsidRPr="00601B00">
        <w:rPr>
          <w:rFonts w:ascii="Times New Roman" w:hAnsi="Times New Roman" w:cs="Times New Roman"/>
          <w:color w:val="000000" w:themeColor="text1"/>
          <w:sz w:val="24"/>
          <w:szCs w:val="24"/>
        </w:rPr>
        <w:t xml:space="preserve">aplicar a </w:t>
      </w:r>
      <w:r w:rsidRPr="00601B00">
        <w:rPr>
          <w:rFonts w:ascii="Times New Roman" w:hAnsi="Times New Roman" w:cs="Times New Roman"/>
          <w:color w:val="000000" w:themeColor="text1"/>
          <w:sz w:val="24"/>
          <w:szCs w:val="24"/>
        </w:rPr>
        <w:t xml:space="preserve">geoinformação </w:t>
      </w:r>
      <w:r w:rsidR="0007075B" w:rsidRPr="00601B00">
        <w:rPr>
          <w:rFonts w:ascii="Times New Roman" w:hAnsi="Times New Roman" w:cs="Times New Roman"/>
          <w:color w:val="000000" w:themeColor="text1"/>
          <w:sz w:val="24"/>
          <w:szCs w:val="24"/>
        </w:rPr>
        <w:t>na restreabilidade da cadeia produtiva, processo conhecido como</w:t>
      </w:r>
      <w:r w:rsidRPr="00601B00">
        <w:rPr>
          <w:rFonts w:ascii="Times New Roman" w:hAnsi="Times New Roman" w:cs="Times New Roman"/>
          <w:color w:val="000000" w:themeColor="text1"/>
          <w:sz w:val="24"/>
          <w:szCs w:val="24"/>
        </w:rPr>
        <w:t xml:space="preserve"> </w:t>
      </w:r>
      <w:r w:rsidR="00EA3E88" w:rsidRPr="00601B00">
        <w:rPr>
          <w:rFonts w:ascii="Times New Roman" w:hAnsi="Times New Roman" w:cs="Times New Roman"/>
          <w:color w:val="000000" w:themeColor="text1"/>
          <w:sz w:val="24"/>
          <w:szCs w:val="24"/>
        </w:rPr>
        <w:t>Geo-Rastreabilidade</w:t>
      </w:r>
      <w:r w:rsidR="0007075B" w:rsidRPr="00601B00">
        <w:rPr>
          <w:rFonts w:ascii="Times New Roman" w:hAnsi="Times New Roman" w:cs="Times New Roman"/>
          <w:color w:val="000000" w:themeColor="text1"/>
          <w:sz w:val="24"/>
          <w:szCs w:val="24"/>
        </w:rPr>
        <w:t>.</w:t>
      </w:r>
      <w:r w:rsidRPr="00601B00">
        <w:rPr>
          <w:rFonts w:ascii="Times New Roman" w:hAnsi="Times New Roman" w:cs="Times New Roman"/>
          <w:color w:val="000000" w:themeColor="text1"/>
          <w:sz w:val="24"/>
          <w:szCs w:val="24"/>
        </w:rPr>
        <w:t xml:space="preserve"> A associação de indicadores geográficos e demais informações resulta na melhoria da segurança do produto rastreado.  O objetivo deste artigo é </w:t>
      </w:r>
      <w:r w:rsidR="00EF4F0C" w:rsidRPr="00601B00">
        <w:rPr>
          <w:rFonts w:ascii="Times New Roman" w:hAnsi="Times New Roman" w:cs="Times New Roman"/>
          <w:color w:val="000000" w:themeColor="text1"/>
          <w:sz w:val="24"/>
          <w:szCs w:val="24"/>
        </w:rPr>
        <w:t xml:space="preserve">identificar e </w:t>
      </w:r>
      <w:r w:rsidRPr="00601B00">
        <w:rPr>
          <w:rFonts w:ascii="Times New Roman" w:hAnsi="Times New Roman" w:cs="Times New Roman"/>
          <w:color w:val="000000" w:themeColor="text1"/>
          <w:sz w:val="24"/>
          <w:szCs w:val="24"/>
        </w:rPr>
        <w:t xml:space="preserve">integrar a </w:t>
      </w:r>
      <w:r w:rsidR="00EA3E88" w:rsidRPr="00601B00">
        <w:rPr>
          <w:rFonts w:ascii="Times New Roman" w:hAnsi="Times New Roman" w:cs="Times New Roman"/>
          <w:color w:val="000000" w:themeColor="text1"/>
          <w:sz w:val="24"/>
          <w:szCs w:val="24"/>
        </w:rPr>
        <w:t>Geo-Rastreabilidade</w:t>
      </w:r>
      <w:r w:rsidR="00600E13" w:rsidRPr="00601B00">
        <w:rPr>
          <w:rFonts w:ascii="Times New Roman" w:hAnsi="Times New Roman" w:cs="Times New Roman"/>
          <w:color w:val="000000" w:themeColor="text1"/>
          <w:sz w:val="24"/>
          <w:szCs w:val="24"/>
        </w:rPr>
        <w:t xml:space="preserve"> a</w:t>
      </w:r>
      <w:r w:rsidRPr="00601B00">
        <w:rPr>
          <w:rFonts w:ascii="Times New Roman" w:hAnsi="Times New Roman" w:cs="Times New Roman"/>
          <w:color w:val="000000" w:themeColor="text1"/>
          <w:sz w:val="24"/>
          <w:szCs w:val="24"/>
        </w:rPr>
        <w:t xml:space="preserve"> </w:t>
      </w:r>
      <w:r w:rsidR="00600E13" w:rsidRPr="00601B00">
        <w:rPr>
          <w:rFonts w:ascii="Times New Roman" w:hAnsi="Times New Roman" w:cs="Times New Roman"/>
          <w:color w:val="000000" w:themeColor="text1"/>
          <w:sz w:val="24"/>
          <w:szCs w:val="24"/>
        </w:rPr>
        <w:t>framework de rastreabilidade de grãos, RastroGrão, através d</w:t>
      </w:r>
      <w:r w:rsidRPr="00601B00">
        <w:rPr>
          <w:rFonts w:ascii="Times New Roman" w:hAnsi="Times New Roman" w:cs="Times New Roman"/>
          <w:color w:val="000000" w:themeColor="text1"/>
          <w:sz w:val="24"/>
          <w:szCs w:val="24"/>
        </w:rPr>
        <w:t>a identificação</w:t>
      </w:r>
      <w:r w:rsidR="00600E13" w:rsidRPr="00601B00">
        <w:rPr>
          <w:rFonts w:ascii="Times New Roman" w:hAnsi="Times New Roman" w:cs="Times New Roman"/>
          <w:color w:val="000000" w:themeColor="text1"/>
          <w:sz w:val="24"/>
          <w:szCs w:val="24"/>
        </w:rPr>
        <w:t xml:space="preserve"> e integração</w:t>
      </w:r>
      <w:r w:rsidRPr="00601B00">
        <w:rPr>
          <w:rFonts w:ascii="Times New Roman" w:hAnsi="Times New Roman" w:cs="Times New Roman"/>
          <w:color w:val="000000" w:themeColor="text1"/>
          <w:sz w:val="24"/>
          <w:szCs w:val="24"/>
        </w:rPr>
        <w:t xml:space="preserve"> de requisitos de geoinformação. Para tanto</w:t>
      </w:r>
      <w:r w:rsidR="00C83A17" w:rsidRPr="00601B00">
        <w:rPr>
          <w:rFonts w:ascii="Times New Roman" w:hAnsi="Times New Roman" w:cs="Times New Roman"/>
          <w:color w:val="000000" w:themeColor="text1"/>
          <w:sz w:val="24"/>
          <w:szCs w:val="24"/>
        </w:rPr>
        <w:t xml:space="preserve">, </w:t>
      </w:r>
      <w:r w:rsidR="00F80EC7" w:rsidRPr="00601B00">
        <w:rPr>
          <w:rFonts w:ascii="Times New Roman" w:hAnsi="Times New Roman" w:cs="Times New Roman"/>
          <w:color w:val="000000" w:themeColor="text1"/>
          <w:sz w:val="24"/>
          <w:szCs w:val="24"/>
        </w:rPr>
        <w:t xml:space="preserve">foi realizado levantamento de requisitos a partir de revisão de literatura e </w:t>
      </w:r>
      <w:r w:rsidR="00EF4F0C" w:rsidRPr="00601B00">
        <w:rPr>
          <w:rFonts w:ascii="Times New Roman" w:hAnsi="Times New Roman" w:cs="Times New Roman"/>
          <w:color w:val="000000" w:themeColor="text1"/>
          <w:sz w:val="24"/>
          <w:szCs w:val="24"/>
        </w:rPr>
        <w:t xml:space="preserve">análise de </w:t>
      </w:r>
      <w:r w:rsidRPr="00601B00">
        <w:rPr>
          <w:rFonts w:ascii="Times New Roman" w:hAnsi="Times New Roman" w:cs="Times New Roman"/>
          <w:color w:val="000000" w:themeColor="text1"/>
          <w:sz w:val="24"/>
          <w:szCs w:val="24"/>
        </w:rPr>
        <w:t>softwares que implementam geoinformação integrada a dados de rastreabilidade de cadeias produtivas</w:t>
      </w:r>
      <w:r w:rsidR="003114CA">
        <w:rPr>
          <w:rFonts w:ascii="Times New Roman" w:hAnsi="Times New Roman" w:cs="Times New Roman"/>
          <w:color w:val="000000" w:themeColor="text1"/>
          <w:sz w:val="24"/>
          <w:szCs w:val="24"/>
        </w:rPr>
        <w:t>.</w:t>
      </w:r>
    </w:p>
    <w:p w14:paraId="12A174A4" w14:textId="5C7BD2B1" w:rsidR="00601B00" w:rsidRDefault="00691FBC" w:rsidP="00BF3F34">
      <w:pPr>
        <w:pStyle w:val="PargrafodaLista"/>
        <w:spacing w:after="120" w:line="360" w:lineRule="auto"/>
        <w:ind w:left="29"/>
        <w:jc w:val="both"/>
        <w:rPr>
          <w:rFonts w:ascii="Times New Roman" w:hAnsi="Times New Roman" w:cs="Times New Roman"/>
          <w:color w:val="FF0000"/>
          <w:sz w:val="24"/>
          <w:szCs w:val="24"/>
        </w:rPr>
      </w:pPr>
      <w:r w:rsidRPr="006210CA">
        <w:rPr>
          <w:rFonts w:ascii="Times New Roman" w:hAnsi="Times New Roman" w:cs="Times New Roman"/>
          <w:b/>
          <w:sz w:val="24"/>
          <w:szCs w:val="24"/>
        </w:rPr>
        <w:t>PALAVRAS-CHAVE:</w:t>
      </w:r>
      <w:r w:rsidRPr="006210CA">
        <w:rPr>
          <w:rFonts w:ascii="Times New Roman" w:hAnsi="Times New Roman" w:cs="Times New Roman"/>
          <w:sz w:val="24"/>
          <w:szCs w:val="24"/>
        </w:rPr>
        <w:t xml:space="preserve"> rastreabilidade, geoinformação, identificação de requisitos, framework, geo-rastreabilidade</w:t>
      </w:r>
    </w:p>
    <w:p w14:paraId="7A60FF9A" w14:textId="5025B913" w:rsidR="00216BEA" w:rsidRPr="006210CA" w:rsidRDefault="00216BEA" w:rsidP="00216BEA">
      <w:pPr>
        <w:pStyle w:val="PargrafodaLista"/>
        <w:spacing w:after="0" w:line="360" w:lineRule="auto"/>
        <w:ind w:left="29"/>
        <w:jc w:val="center"/>
        <w:rPr>
          <w:rFonts w:ascii="Times New Roman" w:hAnsi="Times New Roman" w:cs="Times New Roman"/>
          <w:b/>
          <w:sz w:val="24"/>
          <w:szCs w:val="24"/>
        </w:rPr>
      </w:pPr>
      <w:r w:rsidRPr="006210CA">
        <w:rPr>
          <w:rFonts w:ascii="Times New Roman" w:hAnsi="Times New Roman" w:cs="Times New Roman"/>
          <w:b/>
          <w:sz w:val="24"/>
          <w:szCs w:val="24"/>
        </w:rPr>
        <w:t>SUMMARY</w:t>
      </w:r>
    </w:p>
    <w:p w14:paraId="4FD07F5D" w14:textId="43D1E543" w:rsidR="001F1535" w:rsidRPr="001F1535" w:rsidRDefault="001F1535" w:rsidP="00691FBC">
      <w:pPr>
        <w:pStyle w:val="PargrafodaLista"/>
        <w:spacing w:after="0" w:line="360" w:lineRule="auto"/>
        <w:ind w:left="29"/>
        <w:jc w:val="both"/>
        <w:rPr>
          <w:rFonts w:ascii="Times New Roman" w:hAnsi="Times New Roman" w:cs="Times New Roman"/>
          <w:sz w:val="24"/>
          <w:szCs w:val="24"/>
        </w:rPr>
      </w:pPr>
      <w:r w:rsidRPr="001F1535">
        <w:rPr>
          <w:rFonts w:ascii="Times New Roman" w:hAnsi="Times New Roman" w:cs="Times New Roman"/>
          <w:sz w:val="24"/>
          <w:szCs w:val="24"/>
        </w:rPr>
        <w:t>The consumer is more rigorous when it comes to safety, quality and origin of the food that consumes, seeking to know the environmental conditions in which the food is produced. Use of food traceability systems is essential. To ensure the availability of all this information it is necessary to aggregate the geoinformation in steps of the productive chai</w:t>
      </w:r>
      <w:r w:rsidR="008B4947">
        <w:rPr>
          <w:rFonts w:ascii="Times New Roman" w:hAnsi="Times New Roman" w:cs="Times New Roman"/>
          <w:sz w:val="24"/>
          <w:szCs w:val="24"/>
        </w:rPr>
        <w:t>n, know process Geotraceability</w:t>
      </w:r>
      <w:bookmarkStart w:id="0" w:name="_GoBack"/>
      <w:bookmarkEnd w:id="0"/>
      <w:r w:rsidRPr="001F1535">
        <w:rPr>
          <w:rFonts w:ascii="Times New Roman" w:hAnsi="Times New Roman" w:cs="Times New Roman"/>
          <w:sz w:val="24"/>
          <w:szCs w:val="24"/>
        </w:rPr>
        <w:t xml:space="preserve">. The association of geographic indicators and other information results in a improved security of the tracked product. The objective of this article is to indentify geotraceability in framework of grain traceability, RastroGrão, with the identification and </w:t>
      </w:r>
      <w:r w:rsidRPr="001F1535">
        <w:rPr>
          <w:rFonts w:ascii="Times New Roman" w:hAnsi="Times New Roman" w:cs="Times New Roman"/>
          <w:sz w:val="24"/>
          <w:szCs w:val="24"/>
        </w:rPr>
        <w:lastRenderedPageBreak/>
        <w:t>integration of requirements geoinformation .To do so, as made a requiquements levantamento from literature review and analysis of software that implemente geoinformation integrated at traceability  data of productive chains .</w:t>
      </w:r>
    </w:p>
    <w:p w14:paraId="167F0B10" w14:textId="0CB2E43C" w:rsidR="00691FBC" w:rsidRDefault="00691FBC" w:rsidP="00691FBC">
      <w:pPr>
        <w:pStyle w:val="PargrafodaLista"/>
        <w:spacing w:after="0" w:line="360" w:lineRule="auto"/>
        <w:ind w:left="29"/>
        <w:jc w:val="both"/>
        <w:rPr>
          <w:rFonts w:ascii="Times New Roman" w:hAnsi="Times New Roman" w:cs="Times New Roman"/>
          <w:sz w:val="24"/>
          <w:szCs w:val="24"/>
        </w:rPr>
      </w:pPr>
      <w:r w:rsidRPr="006210CA">
        <w:rPr>
          <w:rFonts w:ascii="Times New Roman" w:hAnsi="Times New Roman" w:cs="Times New Roman"/>
          <w:b/>
          <w:sz w:val="24"/>
          <w:szCs w:val="24"/>
        </w:rPr>
        <w:t>KEYWORDS:</w:t>
      </w:r>
      <w:r w:rsidRPr="006210CA">
        <w:rPr>
          <w:rFonts w:ascii="Times New Roman" w:hAnsi="Times New Roman" w:cs="Times New Roman"/>
          <w:sz w:val="24"/>
          <w:szCs w:val="24"/>
        </w:rPr>
        <w:t xml:space="preserve"> traceability, geoinformation, Identification of requirements</w:t>
      </w:r>
      <w:r>
        <w:rPr>
          <w:rFonts w:ascii="Times New Roman" w:hAnsi="Times New Roman" w:cs="Times New Roman"/>
          <w:sz w:val="24"/>
          <w:szCs w:val="24"/>
        </w:rPr>
        <w:t>, framework, geo- traceability.</w:t>
      </w:r>
    </w:p>
    <w:p w14:paraId="5272BB0F" w14:textId="77777777" w:rsidR="00691FBC" w:rsidRPr="00601B00" w:rsidRDefault="00691FBC" w:rsidP="00601B00">
      <w:pPr>
        <w:pStyle w:val="PargrafodaLista"/>
        <w:spacing w:after="120" w:line="360" w:lineRule="auto"/>
        <w:ind w:left="29"/>
        <w:jc w:val="both"/>
        <w:rPr>
          <w:rFonts w:ascii="Times New Roman" w:hAnsi="Times New Roman" w:cs="Times New Roman"/>
          <w:color w:val="FF0000"/>
          <w:sz w:val="24"/>
          <w:szCs w:val="24"/>
        </w:rPr>
      </w:pPr>
    </w:p>
    <w:p w14:paraId="7F15FAFD" w14:textId="21AFEAB9" w:rsidR="007820B3" w:rsidRPr="00BF3F34" w:rsidRDefault="007A198E" w:rsidP="00601B00">
      <w:pPr>
        <w:tabs>
          <w:tab w:val="center" w:pos="4253"/>
        </w:tabs>
        <w:spacing w:after="0" w:line="360" w:lineRule="auto"/>
        <w:jc w:val="center"/>
        <w:rPr>
          <w:rFonts w:ascii="Times New Roman" w:hAnsi="Times New Roman" w:cs="Times New Roman"/>
          <w:b/>
          <w:sz w:val="24"/>
          <w:szCs w:val="24"/>
        </w:rPr>
      </w:pPr>
      <w:r w:rsidRPr="00BF3F34">
        <w:rPr>
          <w:rFonts w:ascii="Times New Roman" w:hAnsi="Times New Roman" w:cs="Times New Roman"/>
          <w:b/>
          <w:sz w:val="24"/>
          <w:szCs w:val="24"/>
        </w:rPr>
        <w:t>INTRODUÇÃO</w:t>
      </w:r>
    </w:p>
    <w:p w14:paraId="5A573C5F" w14:textId="691A3DF6" w:rsidR="00732033" w:rsidRDefault="007A198E" w:rsidP="00601B00">
      <w:pPr>
        <w:spacing w:after="0" w:line="360" w:lineRule="auto"/>
        <w:jc w:val="both"/>
        <w:rPr>
          <w:rFonts w:ascii="Times New Roman" w:hAnsi="Times New Roman" w:cs="Times New Roman"/>
          <w:sz w:val="24"/>
          <w:szCs w:val="24"/>
        </w:rPr>
      </w:pPr>
      <w:r w:rsidRPr="00BF3F34">
        <w:rPr>
          <w:rFonts w:ascii="Times New Roman" w:hAnsi="Times New Roman" w:cs="Times New Roman"/>
          <w:color w:val="000000"/>
          <w:sz w:val="24"/>
          <w:szCs w:val="24"/>
        </w:rPr>
        <w:t>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w:t>
      </w:r>
      <w:r w:rsidR="00AE212F">
        <w:rPr>
          <w:rFonts w:ascii="Times New Roman" w:hAnsi="Times New Roman" w:cs="Times New Roman"/>
          <w:color w:val="000000"/>
          <w:sz w:val="24"/>
          <w:szCs w:val="24"/>
        </w:rPr>
        <w:t>ilidade de alimentos é essencial. P</w:t>
      </w:r>
      <w:r w:rsidRPr="00BF3F34">
        <w:rPr>
          <w:rFonts w:ascii="Times New Roman" w:hAnsi="Times New Roman" w:cs="Times New Roman"/>
          <w:color w:val="000000"/>
          <w:sz w:val="24"/>
          <w:szCs w:val="24"/>
        </w:rPr>
        <w:t xml:space="preserve">ara garantir a disponibilidade de todas essas informações é necessário agregar a geoinformação em todas as etapas possíveis da cadeia produtiva, aplicando o conceito de </w:t>
      </w:r>
      <w:r w:rsidR="00EA3E88">
        <w:rPr>
          <w:rFonts w:ascii="Times New Roman" w:hAnsi="Times New Roman" w:cs="Times New Roman"/>
          <w:color w:val="000000"/>
          <w:sz w:val="24"/>
          <w:szCs w:val="24"/>
        </w:rPr>
        <w:t>Geo-Rastreabilidade</w:t>
      </w:r>
      <w:r w:rsidRPr="00BF3F34">
        <w:rPr>
          <w:rFonts w:ascii="Times New Roman" w:hAnsi="Times New Roman" w:cs="Times New Roman"/>
          <w:color w:val="000000"/>
          <w:sz w:val="24"/>
          <w:szCs w:val="24"/>
        </w:rPr>
        <w:t>.</w:t>
      </w:r>
      <w:r w:rsidR="00732033">
        <w:rPr>
          <w:rFonts w:ascii="Times New Roman" w:hAnsi="Times New Roman" w:cs="Times New Roman"/>
          <w:color w:val="000000"/>
          <w:sz w:val="24"/>
          <w:szCs w:val="24"/>
        </w:rPr>
        <w:t xml:space="preserve"> </w:t>
      </w:r>
      <w:r w:rsidR="00AE212F">
        <w:rPr>
          <w:rFonts w:ascii="Times New Roman" w:hAnsi="Times New Roman" w:cs="Times New Roman"/>
          <w:color w:val="000000"/>
          <w:sz w:val="24"/>
          <w:szCs w:val="24"/>
        </w:rPr>
        <w:t>A</w:t>
      </w:r>
      <w:r w:rsidR="00A35B15">
        <w:rPr>
          <w:rFonts w:ascii="Times New Roman" w:hAnsi="Times New Roman" w:cs="Times New Roman"/>
          <w:color w:val="000000"/>
          <w:sz w:val="24"/>
          <w:szCs w:val="24"/>
        </w:rPr>
        <w:t xml:space="preserve"> </w:t>
      </w:r>
      <w:r w:rsidR="0045342F">
        <w:rPr>
          <w:rFonts w:ascii="Times New Roman" w:hAnsi="Times New Roman" w:cs="Times New Roman"/>
          <w:sz w:val="24"/>
          <w:szCs w:val="24"/>
        </w:rPr>
        <w:t xml:space="preserve">União Européia - </w:t>
      </w:r>
      <w:r w:rsidR="00732033" w:rsidRPr="00732033">
        <w:rPr>
          <w:rFonts w:ascii="Times New Roman" w:hAnsi="Times New Roman" w:cs="Times New Roman"/>
          <w:sz w:val="24"/>
          <w:szCs w:val="24"/>
        </w:rPr>
        <w:t>UE foi pioneira em integrar dados de rastreabilidade com a geoinformação</w:t>
      </w:r>
      <w:r w:rsidR="001F16B8">
        <w:rPr>
          <w:rFonts w:ascii="Times New Roman" w:hAnsi="Times New Roman" w:cs="Times New Roman"/>
          <w:sz w:val="24"/>
          <w:szCs w:val="24"/>
        </w:rPr>
        <w:t xml:space="preserve"> </w:t>
      </w:r>
      <w:r w:rsidR="001F16B8" w:rsidRPr="001F16B8">
        <w:rPr>
          <w:rFonts w:ascii="Times New Roman" w:hAnsi="Times New Roman" w:cs="Times New Roman"/>
          <w:sz w:val="24"/>
          <w:szCs w:val="24"/>
        </w:rPr>
        <w:t>(</w:t>
      </w:r>
      <w:r w:rsidR="001F16B8" w:rsidRPr="001F16B8">
        <w:rPr>
          <w:rFonts w:ascii="Times New Roman" w:hAnsi="Times New Roman" w:cs="Times New Roman"/>
          <w:color w:val="000000"/>
          <w:sz w:val="24"/>
          <w:szCs w:val="24"/>
        </w:rPr>
        <w:t xml:space="preserve">Pizziol </w:t>
      </w:r>
      <w:r w:rsidR="001F16B8" w:rsidRPr="001F16B8">
        <w:rPr>
          <w:rFonts w:ascii="Times New Roman" w:hAnsi="Times New Roman" w:cs="Times New Roman"/>
          <w:i/>
          <w:color w:val="000000"/>
          <w:sz w:val="24"/>
          <w:szCs w:val="24"/>
        </w:rPr>
        <w:t>et al.</w:t>
      </w:r>
      <w:r w:rsidR="001F16B8" w:rsidRPr="001F16B8">
        <w:rPr>
          <w:rFonts w:ascii="Times New Roman" w:hAnsi="Times New Roman" w:cs="Times New Roman"/>
          <w:color w:val="000000"/>
          <w:sz w:val="24"/>
          <w:szCs w:val="24"/>
        </w:rPr>
        <w:t>, 2007</w:t>
      </w:r>
      <w:r w:rsidR="001F16B8" w:rsidRPr="001F16B8">
        <w:rPr>
          <w:rFonts w:ascii="Times New Roman" w:hAnsi="Times New Roman" w:cs="Times New Roman"/>
          <w:sz w:val="24"/>
          <w:szCs w:val="24"/>
        </w:rPr>
        <w:t>)</w:t>
      </w:r>
    </w:p>
    <w:p w14:paraId="57D25D42" w14:textId="7237CADD" w:rsidR="007820B3" w:rsidRPr="00BF3F34" w:rsidRDefault="007A198E" w:rsidP="001374DD">
      <w:pPr>
        <w:spacing w:after="0" w:line="360" w:lineRule="auto"/>
        <w:ind w:firstLine="567"/>
        <w:jc w:val="both"/>
        <w:rPr>
          <w:rFonts w:ascii="Times New Roman" w:hAnsi="Times New Roman" w:cs="Times New Roman"/>
          <w:sz w:val="24"/>
          <w:szCs w:val="24"/>
        </w:rPr>
      </w:pPr>
      <w:r w:rsidRPr="00BF3F34">
        <w:rPr>
          <w:rFonts w:ascii="Times New Roman" w:hAnsi="Times New Roman" w:cs="Times New Roman"/>
          <w:color w:val="000000"/>
          <w:sz w:val="24"/>
          <w:szCs w:val="24"/>
        </w:rPr>
        <w:t>A geoinformação</w:t>
      </w:r>
      <w:r w:rsidR="00D13B7C">
        <w:rPr>
          <w:rFonts w:ascii="Times New Roman" w:hAnsi="Times New Roman" w:cs="Times New Roman"/>
          <w:color w:val="000000"/>
          <w:sz w:val="24"/>
          <w:szCs w:val="24"/>
        </w:rPr>
        <w:t xml:space="preserve"> permite</w:t>
      </w:r>
      <w:r w:rsidRPr="00BF3F34">
        <w:rPr>
          <w:rFonts w:ascii="Times New Roman" w:hAnsi="Times New Roman" w:cs="Times New Roman"/>
          <w:color w:val="000000"/>
          <w:sz w:val="24"/>
          <w:szCs w:val="24"/>
        </w:rPr>
        <w:t xml:space="preserve"> análise espacial de fenômenos geográficos</w:t>
      </w:r>
      <w:r w:rsidR="00D13B7C">
        <w:rPr>
          <w:rFonts w:ascii="Times New Roman" w:hAnsi="Times New Roman" w:cs="Times New Roman"/>
          <w:color w:val="000000"/>
          <w:sz w:val="24"/>
          <w:szCs w:val="24"/>
        </w:rPr>
        <w:t>, sua eficiência está relacionada a disponibilidade de dados georspaciais</w:t>
      </w:r>
      <w:r w:rsidR="007F0303">
        <w:rPr>
          <w:rFonts w:ascii="Times New Roman" w:hAnsi="Times New Roman" w:cs="Times New Roman"/>
          <w:color w:val="000000"/>
          <w:sz w:val="24"/>
          <w:szCs w:val="24"/>
        </w:rPr>
        <w:t>. Geo-Rastreabilidade</w:t>
      </w:r>
      <w:r w:rsidR="007F0303" w:rsidRPr="00732033">
        <w:rPr>
          <w:rFonts w:ascii="Times New Roman" w:hAnsi="Times New Roman" w:cs="Times New Roman"/>
          <w:color w:val="000000"/>
          <w:sz w:val="24"/>
          <w:szCs w:val="24"/>
        </w:rPr>
        <w:t xml:space="preserve"> é a aplicação de geoinformação, através de tecnologia da informação e</w:t>
      </w:r>
      <w:r w:rsidR="007F0303">
        <w:rPr>
          <w:rFonts w:ascii="Times New Roman" w:hAnsi="Times New Roman" w:cs="Times New Roman"/>
          <w:color w:val="000000"/>
          <w:sz w:val="24"/>
          <w:szCs w:val="24"/>
        </w:rPr>
        <w:t xml:space="preserve"> sensoriamento remoto </w:t>
      </w:r>
      <w:r w:rsidR="007F0303" w:rsidRPr="00732033">
        <w:rPr>
          <w:rFonts w:ascii="Times New Roman" w:hAnsi="Times New Roman" w:cs="Times New Roman"/>
          <w:color w:val="000000"/>
          <w:sz w:val="24"/>
          <w:szCs w:val="24"/>
        </w:rPr>
        <w:t>na rastrea</w:t>
      </w:r>
      <w:r w:rsidR="007F0303">
        <w:rPr>
          <w:rFonts w:ascii="Times New Roman" w:hAnsi="Times New Roman" w:cs="Times New Roman"/>
          <w:color w:val="000000"/>
          <w:sz w:val="24"/>
          <w:szCs w:val="24"/>
        </w:rPr>
        <w:t>bilidade de cadeias produtivas. Associa</w:t>
      </w:r>
      <w:r w:rsidR="007F0303" w:rsidRPr="00732033">
        <w:rPr>
          <w:rFonts w:ascii="Times New Roman" w:hAnsi="Times New Roman" w:cs="Times New Roman"/>
          <w:color w:val="000000"/>
          <w:sz w:val="24"/>
          <w:szCs w:val="24"/>
        </w:rPr>
        <w:t xml:space="preserve"> atributos espa</w:t>
      </w:r>
      <w:r w:rsidR="007F0303">
        <w:rPr>
          <w:rFonts w:ascii="Times New Roman" w:hAnsi="Times New Roman" w:cs="Times New Roman"/>
          <w:color w:val="000000"/>
          <w:sz w:val="24"/>
          <w:szCs w:val="24"/>
        </w:rPr>
        <w:t>ciais a informações do produt</w:t>
      </w:r>
      <w:bookmarkStart w:id="1" w:name="__UnoMark__408_1300418074"/>
      <w:bookmarkStart w:id="2" w:name="__UnoMark__407_1300418074"/>
      <w:bookmarkStart w:id="3" w:name="__UnoMark__398_1300418074"/>
      <w:bookmarkEnd w:id="1"/>
      <w:bookmarkEnd w:id="2"/>
      <w:bookmarkEnd w:id="3"/>
      <w:r w:rsidR="001F16B8">
        <w:rPr>
          <w:rFonts w:ascii="Times New Roman" w:hAnsi="Times New Roman" w:cs="Times New Roman"/>
          <w:color w:val="000000"/>
          <w:sz w:val="24"/>
          <w:szCs w:val="24"/>
        </w:rPr>
        <w:t>o (EMBRAPA, 2010)</w:t>
      </w:r>
      <w:r w:rsidR="007F0303">
        <w:rPr>
          <w:rFonts w:ascii="Times New Roman" w:hAnsi="Times New Roman" w:cs="Times New Roman"/>
          <w:color w:val="000000"/>
          <w:sz w:val="24"/>
          <w:szCs w:val="24"/>
        </w:rPr>
        <w:t xml:space="preserve">. </w:t>
      </w:r>
      <w:r w:rsidRPr="00BF3F34">
        <w:rPr>
          <w:rFonts w:ascii="Times New Roman" w:hAnsi="Times New Roman" w:cs="Times New Roman"/>
          <w:color w:val="000000"/>
          <w:sz w:val="24"/>
          <w:szCs w:val="24"/>
        </w:rPr>
        <w:t>A eficácia, a eficiência e a satisfação do usuário devem ser o objetivo da solução de geoinformação</w:t>
      </w:r>
      <w:r w:rsidR="001F16B8">
        <w:rPr>
          <w:rFonts w:ascii="Times New Roman" w:hAnsi="Times New Roman" w:cs="Times New Roman"/>
          <w:color w:val="000000"/>
          <w:sz w:val="24"/>
          <w:szCs w:val="24"/>
          <w:vertAlign w:val="superscript"/>
        </w:rPr>
        <w:t xml:space="preserve"> </w:t>
      </w:r>
      <w:r w:rsidR="001F16B8" w:rsidRPr="001F16B8">
        <w:rPr>
          <w:rFonts w:ascii="Times New Roman" w:hAnsi="Times New Roman" w:cs="Times New Roman"/>
          <w:color w:val="000000"/>
          <w:sz w:val="24"/>
          <w:szCs w:val="24"/>
        </w:rPr>
        <w:t>(</w:t>
      </w:r>
      <w:r w:rsidR="001F16B8" w:rsidRPr="001F16B8">
        <w:rPr>
          <w:rFonts w:ascii="Times New Roman" w:hAnsi="Times New Roman" w:cs="Times New Roman"/>
          <w:color w:val="000000"/>
          <w:sz w:val="24"/>
          <w:szCs w:val="24"/>
          <w:lang w:val="en-US"/>
        </w:rPr>
        <w:t xml:space="preserve">SLUTER </w:t>
      </w:r>
      <w:r w:rsidR="001F16B8" w:rsidRPr="001F16B8">
        <w:rPr>
          <w:rFonts w:ascii="Times New Roman" w:hAnsi="Times New Roman" w:cs="Times New Roman"/>
          <w:i/>
          <w:color w:val="000000"/>
          <w:sz w:val="24"/>
          <w:szCs w:val="24"/>
          <w:lang w:val="en-US"/>
        </w:rPr>
        <w:t>et al.</w:t>
      </w:r>
      <w:r w:rsidR="001F16B8" w:rsidRPr="001F16B8">
        <w:rPr>
          <w:rFonts w:ascii="Times New Roman" w:hAnsi="Times New Roman" w:cs="Times New Roman"/>
          <w:color w:val="000000"/>
          <w:sz w:val="24"/>
          <w:szCs w:val="24"/>
          <w:lang w:val="en-US"/>
        </w:rPr>
        <w:t>, 2016</w:t>
      </w:r>
      <w:r w:rsidR="001F16B8" w:rsidRPr="001F16B8">
        <w:rPr>
          <w:rFonts w:ascii="Times New Roman" w:hAnsi="Times New Roman" w:cs="Times New Roman"/>
          <w:color w:val="000000"/>
          <w:sz w:val="24"/>
          <w:szCs w:val="24"/>
        </w:rPr>
        <w:t>)</w:t>
      </w:r>
      <w:r w:rsidRPr="001F16B8">
        <w:rPr>
          <w:rFonts w:ascii="Times New Roman" w:hAnsi="Times New Roman" w:cs="Times New Roman"/>
          <w:sz w:val="24"/>
          <w:szCs w:val="24"/>
        </w:rPr>
        <w:t>.</w:t>
      </w:r>
      <w:r w:rsidR="007F0303">
        <w:rPr>
          <w:rFonts w:ascii="Times New Roman" w:hAnsi="Times New Roman" w:cs="Times New Roman"/>
          <w:sz w:val="24"/>
          <w:szCs w:val="24"/>
        </w:rPr>
        <w:t xml:space="preserve"> </w:t>
      </w:r>
      <w:r w:rsidRPr="00BF3F34">
        <w:rPr>
          <w:rFonts w:ascii="Times New Roman" w:hAnsi="Times New Roman" w:cs="Times New Roman"/>
          <w:sz w:val="24"/>
          <w:szCs w:val="24"/>
        </w:rPr>
        <w:t>A aplicação da geoinformação na rastreabilidade de cadeias produtivas é adequada e possibilita garantir autenticidade e a diferenciação de produtos similares no mercado.</w:t>
      </w:r>
      <w:r w:rsidR="00732033" w:rsidRPr="00732033">
        <w:t xml:space="preserve"> </w:t>
      </w:r>
    </w:p>
    <w:p w14:paraId="7867D08F" w14:textId="5FAD46E4" w:rsidR="007820B3" w:rsidRPr="00243CF1" w:rsidRDefault="008B11A9" w:rsidP="001374DD">
      <w:pPr>
        <w:spacing w:after="0" w:line="360" w:lineRule="auto"/>
        <w:ind w:left="29" w:firstLine="567"/>
        <w:jc w:val="both"/>
        <w:rPr>
          <w:rFonts w:ascii="Times New Roman" w:hAnsi="Times New Roman" w:cs="Times New Roman"/>
          <w:color w:val="auto"/>
          <w:sz w:val="24"/>
          <w:szCs w:val="24"/>
        </w:rPr>
      </w:pPr>
      <w:r w:rsidRPr="00BF3F34">
        <w:rPr>
          <w:rFonts w:ascii="Times New Roman" w:hAnsi="Times New Roman" w:cs="Times New Roman"/>
          <w:color w:val="000000"/>
          <w:sz w:val="24"/>
          <w:szCs w:val="24"/>
        </w:rPr>
        <w:t xml:space="preserve">O Framework de Grãos, </w:t>
      </w:r>
      <w:r w:rsidR="007A198E" w:rsidRPr="00BF3F34">
        <w:rPr>
          <w:rFonts w:ascii="Times New Roman" w:hAnsi="Times New Roman" w:cs="Times New Roman"/>
          <w:sz w:val="24"/>
          <w:szCs w:val="24"/>
        </w:rPr>
        <w:t>RastroGrão</w:t>
      </w:r>
      <w:r w:rsidR="007A198E" w:rsidRPr="00BF3F34">
        <w:rPr>
          <w:rFonts w:ascii="Times New Roman" w:hAnsi="Times New Roman" w:cs="Times New Roman"/>
          <w:color w:val="000000"/>
          <w:sz w:val="24"/>
          <w:szCs w:val="24"/>
        </w:rPr>
        <w:t>, refere-se a um sistema web de rastreabilidade que pode ser customizado de acor</w:t>
      </w:r>
      <w:r w:rsidR="008C2972">
        <w:rPr>
          <w:rFonts w:ascii="Times New Roman" w:hAnsi="Times New Roman" w:cs="Times New Roman"/>
          <w:color w:val="000000"/>
          <w:sz w:val="24"/>
          <w:szCs w:val="24"/>
        </w:rPr>
        <w:t>do com o perfil do usuário ele</w:t>
      </w:r>
      <w:r w:rsidR="007A198E" w:rsidRPr="00BF3F34">
        <w:rPr>
          <w:rFonts w:ascii="Times New Roman" w:hAnsi="Times New Roman" w:cs="Times New Roman"/>
          <w:color w:val="000000"/>
          <w:sz w:val="24"/>
          <w:szCs w:val="24"/>
        </w:rPr>
        <w:t xml:space="preserve"> permite o registro de dados de todos os agentes da cadeia de produção, porém não foi modelado para disponibilizar informações em relação ao georreferencimento dos grãos</w:t>
      </w:r>
      <w:r w:rsidR="004E389B">
        <w:rPr>
          <w:rFonts w:ascii="Times New Roman" w:hAnsi="Times New Roman" w:cs="Times New Roman"/>
          <w:color w:val="000000"/>
          <w:sz w:val="24"/>
          <w:szCs w:val="24"/>
        </w:rPr>
        <w:t xml:space="preserve"> (VAZ, 2014)</w:t>
      </w:r>
      <w:r w:rsidR="007A198E" w:rsidRPr="00BF3F34">
        <w:rPr>
          <w:rFonts w:ascii="Times New Roman" w:hAnsi="Times New Roman" w:cs="Times New Roman"/>
          <w:color w:val="000000"/>
          <w:sz w:val="24"/>
          <w:szCs w:val="24"/>
        </w:rPr>
        <w:t>.</w:t>
      </w:r>
      <w:r w:rsidR="008C2972">
        <w:rPr>
          <w:rFonts w:ascii="Times New Roman" w:hAnsi="Times New Roman" w:cs="Times New Roman"/>
          <w:color w:val="000000"/>
          <w:sz w:val="24"/>
          <w:szCs w:val="24"/>
        </w:rPr>
        <w:t xml:space="preserve"> Assim sendo esse artigo objetiva </w:t>
      </w:r>
      <w:r w:rsidR="007A198E" w:rsidRPr="00BF3F34">
        <w:rPr>
          <w:rFonts w:ascii="Times New Roman" w:hAnsi="Times New Roman" w:cs="Times New Roman"/>
          <w:sz w:val="24"/>
          <w:szCs w:val="24"/>
        </w:rPr>
        <w:t>identificar os indicadores geográficos relacionados à rastreabilidade para o Rastro</w:t>
      </w:r>
      <w:r w:rsidR="008C2972">
        <w:rPr>
          <w:rFonts w:ascii="Times New Roman" w:hAnsi="Times New Roman" w:cs="Times New Roman"/>
          <w:sz w:val="24"/>
          <w:szCs w:val="24"/>
        </w:rPr>
        <w:t xml:space="preserve">Grão e como </w:t>
      </w:r>
      <w:r w:rsidR="00934062">
        <w:rPr>
          <w:rFonts w:ascii="Times New Roman" w:hAnsi="Times New Roman" w:cs="Times New Roman"/>
          <w:sz w:val="24"/>
          <w:szCs w:val="24"/>
        </w:rPr>
        <w:t>resultado, melhorar</w:t>
      </w:r>
      <w:r w:rsidR="007A198E" w:rsidRPr="00BF3F34">
        <w:rPr>
          <w:rFonts w:ascii="Times New Roman" w:hAnsi="Times New Roman" w:cs="Times New Roman"/>
          <w:sz w:val="24"/>
          <w:szCs w:val="24"/>
        </w:rPr>
        <w:t xml:space="preserve"> a eficiência do framework, proporcionando aos consumidores informações</w:t>
      </w:r>
      <w:r w:rsidR="00934062">
        <w:rPr>
          <w:rFonts w:ascii="Times New Roman" w:hAnsi="Times New Roman" w:cs="Times New Roman"/>
          <w:sz w:val="24"/>
          <w:szCs w:val="24"/>
        </w:rPr>
        <w:t xml:space="preserve"> mais detalhistas</w:t>
      </w:r>
      <w:r w:rsidR="007A198E" w:rsidRPr="00BF3F34">
        <w:rPr>
          <w:rFonts w:ascii="Times New Roman" w:hAnsi="Times New Roman" w:cs="Times New Roman"/>
          <w:sz w:val="24"/>
          <w:szCs w:val="24"/>
        </w:rPr>
        <w:t xml:space="preserve"> do produto final e garantia da s</w:t>
      </w:r>
      <w:r w:rsidR="007A198E" w:rsidRPr="00243CF1">
        <w:rPr>
          <w:rFonts w:ascii="Times New Roman" w:hAnsi="Times New Roman" w:cs="Times New Roman"/>
          <w:color w:val="auto"/>
          <w:sz w:val="24"/>
          <w:szCs w:val="24"/>
        </w:rPr>
        <w:t xml:space="preserve">ua origem e procedência geográfica. </w:t>
      </w:r>
    </w:p>
    <w:p w14:paraId="201D0338" w14:textId="6C535D2D" w:rsidR="007212AC" w:rsidRDefault="007A198E" w:rsidP="001374DD">
      <w:pPr>
        <w:spacing w:after="0" w:line="360" w:lineRule="auto"/>
        <w:ind w:left="29" w:firstLine="567"/>
        <w:jc w:val="both"/>
        <w:rPr>
          <w:rFonts w:ascii="Times New Roman" w:hAnsi="Times New Roman" w:cs="Times New Roman"/>
          <w:color w:val="auto"/>
          <w:sz w:val="24"/>
          <w:szCs w:val="24"/>
        </w:rPr>
      </w:pPr>
      <w:r w:rsidRPr="00243CF1">
        <w:rPr>
          <w:rFonts w:ascii="Times New Roman" w:hAnsi="Times New Roman" w:cs="Times New Roman"/>
          <w:color w:val="auto"/>
          <w:sz w:val="24"/>
          <w:szCs w:val="24"/>
        </w:rPr>
        <w:t xml:space="preserve">Este artigo está estruturado, além da seção introdutória, como segue. Na Seção 2 é abordado Framework de Rastreabilidade de Grãos. Na Seção 3 são abordados aspectos </w:t>
      </w:r>
      <w:r w:rsidRPr="00243CF1">
        <w:rPr>
          <w:rFonts w:ascii="Times New Roman" w:hAnsi="Times New Roman" w:cs="Times New Roman"/>
          <w:color w:val="auto"/>
          <w:sz w:val="24"/>
          <w:szCs w:val="24"/>
        </w:rPr>
        <w:lastRenderedPageBreak/>
        <w:t>in</w:t>
      </w:r>
      <w:r w:rsidR="00D61BF8" w:rsidRPr="00243CF1">
        <w:rPr>
          <w:rFonts w:ascii="Times New Roman" w:hAnsi="Times New Roman" w:cs="Times New Roman"/>
          <w:color w:val="auto"/>
          <w:sz w:val="24"/>
          <w:szCs w:val="24"/>
        </w:rPr>
        <w:t>erentes à Geoinformação e à Geo-R</w:t>
      </w:r>
      <w:r w:rsidRPr="00243CF1">
        <w:rPr>
          <w:rFonts w:ascii="Times New Roman" w:hAnsi="Times New Roman" w:cs="Times New Roman"/>
          <w:color w:val="auto"/>
          <w:sz w:val="24"/>
          <w:szCs w:val="24"/>
        </w:rPr>
        <w:t>astreabilidade. Na Seção 4 são apresentados os Trabalhos Correlatos, com suas vantagens e desv</w:t>
      </w:r>
      <w:r w:rsidR="00911A53" w:rsidRPr="00243CF1">
        <w:rPr>
          <w:rFonts w:ascii="Times New Roman" w:hAnsi="Times New Roman" w:cs="Times New Roman"/>
          <w:color w:val="auto"/>
          <w:sz w:val="24"/>
          <w:szCs w:val="24"/>
        </w:rPr>
        <w:t>an</w:t>
      </w:r>
      <w:r w:rsidRPr="00243CF1">
        <w:rPr>
          <w:rFonts w:ascii="Times New Roman" w:hAnsi="Times New Roman" w:cs="Times New Roman"/>
          <w:color w:val="auto"/>
          <w:sz w:val="24"/>
          <w:szCs w:val="24"/>
        </w:rPr>
        <w:t>tagens.</w:t>
      </w:r>
      <w:r w:rsidR="00911A53" w:rsidRPr="00243CF1">
        <w:rPr>
          <w:rFonts w:ascii="Times New Roman" w:hAnsi="Times New Roman" w:cs="Times New Roman"/>
          <w:color w:val="auto"/>
          <w:sz w:val="24"/>
          <w:szCs w:val="24"/>
        </w:rPr>
        <w:t xml:space="preserve"> </w:t>
      </w:r>
      <w:r w:rsidR="00D61BF8" w:rsidRPr="00243CF1">
        <w:rPr>
          <w:rFonts w:ascii="Times New Roman" w:hAnsi="Times New Roman" w:cs="Times New Roman"/>
          <w:color w:val="auto"/>
          <w:sz w:val="24"/>
          <w:szCs w:val="24"/>
        </w:rPr>
        <w:t xml:space="preserve">Na Seção 5 é apresentada a metodologia de desenvolvimento do artigo. Na seção 6 são exibidos os resultados obtidos. </w:t>
      </w:r>
      <w:r w:rsidRPr="00243CF1">
        <w:rPr>
          <w:rFonts w:ascii="Times New Roman" w:hAnsi="Times New Roman" w:cs="Times New Roman"/>
          <w:color w:val="auto"/>
          <w:sz w:val="24"/>
          <w:szCs w:val="24"/>
        </w:rPr>
        <w:t xml:space="preserve">Finalizando, na Seção </w:t>
      </w:r>
      <w:r w:rsidR="00D61BF8" w:rsidRPr="00243CF1">
        <w:rPr>
          <w:rFonts w:ascii="Times New Roman" w:hAnsi="Times New Roman" w:cs="Times New Roman"/>
          <w:color w:val="auto"/>
          <w:sz w:val="24"/>
          <w:szCs w:val="24"/>
        </w:rPr>
        <w:t>7</w:t>
      </w:r>
      <w:r w:rsidRPr="00243CF1">
        <w:rPr>
          <w:rFonts w:ascii="Times New Roman" w:hAnsi="Times New Roman" w:cs="Times New Roman"/>
          <w:color w:val="auto"/>
          <w:sz w:val="24"/>
          <w:szCs w:val="24"/>
        </w:rPr>
        <w:t xml:space="preserve"> são abordadas as Conclusões e Perspectivas Futuras.  </w:t>
      </w:r>
    </w:p>
    <w:p w14:paraId="639E5718" w14:textId="77777777" w:rsidR="00403380" w:rsidRPr="00BD430D" w:rsidRDefault="00403380" w:rsidP="00601B00">
      <w:pPr>
        <w:spacing w:after="0" w:line="360" w:lineRule="auto"/>
        <w:ind w:left="29"/>
        <w:jc w:val="both"/>
        <w:rPr>
          <w:rFonts w:ascii="Times New Roman" w:hAnsi="Times New Roman" w:cs="Times New Roman"/>
          <w:color w:val="auto"/>
          <w:sz w:val="24"/>
          <w:szCs w:val="24"/>
        </w:rPr>
      </w:pPr>
    </w:p>
    <w:p w14:paraId="71B8A760" w14:textId="3BC0E31F" w:rsidR="007820B3" w:rsidRPr="00BF3F34" w:rsidRDefault="007A198E" w:rsidP="00B9540D">
      <w:pPr>
        <w:pStyle w:val="PargrafodaLista"/>
        <w:spacing w:after="0" w:line="360" w:lineRule="auto"/>
        <w:ind w:left="28"/>
        <w:jc w:val="center"/>
        <w:rPr>
          <w:rFonts w:ascii="Times New Roman" w:hAnsi="Times New Roman" w:cs="Times New Roman"/>
          <w:b/>
          <w:color w:val="000000"/>
          <w:sz w:val="24"/>
          <w:szCs w:val="24"/>
        </w:rPr>
      </w:pPr>
      <w:r w:rsidRPr="00BF3F34">
        <w:rPr>
          <w:rFonts w:ascii="Times New Roman" w:hAnsi="Times New Roman" w:cs="Times New Roman"/>
          <w:b/>
          <w:color w:val="000000"/>
          <w:sz w:val="24"/>
          <w:szCs w:val="24"/>
        </w:rPr>
        <w:t>FRAMEWORK DE RASTREABILIDADE DE GRÃOS</w:t>
      </w:r>
    </w:p>
    <w:p w14:paraId="53FA1126" w14:textId="4939D6FC" w:rsidR="007820B3" w:rsidRPr="00BF3F34" w:rsidRDefault="007A198E" w:rsidP="00601B00">
      <w:pPr>
        <w:pStyle w:val="PargrafodaLista"/>
        <w:spacing w:after="0" w:line="360" w:lineRule="auto"/>
        <w:ind w:left="28"/>
        <w:jc w:val="both"/>
        <w:rPr>
          <w:rFonts w:ascii="Times New Roman" w:hAnsi="Times New Roman" w:cs="Times New Roman"/>
          <w:sz w:val="24"/>
          <w:szCs w:val="24"/>
        </w:rPr>
      </w:pPr>
      <w:r w:rsidRPr="00BF3F34">
        <w:rPr>
          <w:rFonts w:ascii="Times New Roman" w:hAnsi="Times New Roman" w:cs="Times New Roman"/>
          <w:sz w:val="24"/>
          <w:szCs w:val="24"/>
        </w:rPr>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w:t>
      </w:r>
      <w:r w:rsidR="004E389B">
        <w:rPr>
          <w:rFonts w:ascii="Times New Roman" w:hAnsi="Times New Roman" w:cs="Times New Roman"/>
          <w:sz w:val="24"/>
          <w:szCs w:val="24"/>
        </w:rPr>
        <w:t xml:space="preserve"> (</w:t>
      </w:r>
      <w:r w:rsidR="004E389B" w:rsidRPr="00601B00">
        <w:rPr>
          <w:rFonts w:ascii="Times New Roman" w:hAnsi="Times New Roman" w:cs="Times New Roman"/>
          <w:color w:val="000000"/>
          <w:sz w:val="24"/>
          <w:szCs w:val="24"/>
        </w:rPr>
        <w:t>DA COSTA</w:t>
      </w:r>
      <w:r w:rsidR="004E389B">
        <w:rPr>
          <w:rFonts w:ascii="Times New Roman" w:hAnsi="Times New Roman" w:cs="Times New Roman"/>
          <w:color w:val="000000"/>
          <w:sz w:val="24"/>
          <w:szCs w:val="24"/>
        </w:rPr>
        <w:t>, 2015</w:t>
      </w:r>
      <w:r w:rsidR="004E389B">
        <w:rPr>
          <w:rFonts w:ascii="Times New Roman" w:hAnsi="Times New Roman" w:cs="Times New Roman"/>
          <w:sz w:val="24"/>
          <w:szCs w:val="24"/>
        </w:rPr>
        <w:t>)</w:t>
      </w:r>
      <w:r w:rsidRPr="00BF3F34">
        <w:rPr>
          <w:rFonts w:ascii="Times New Roman" w:hAnsi="Times New Roman" w:cs="Times New Roman"/>
          <w:sz w:val="24"/>
          <w:szCs w:val="24"/>
        </w:rPr>
        <w:t>.</w:t>
      </w:r>
    </w:p>
    <w:p w14:paraId="3B70C1A3" w14:textId="27189BE1" w:rsidR="007820B3" w:rsidRPr="00BF3F34" w:rsidRDefault="007A198E" w:rsidP="001374DD">
      <w:pPr>
        <w:pStyle w:val="PargrafodaLista"/>
        <w:spacing w:after="0" w:line="360" w:lineRule="auto"/>
        <w:ind w:left="28" w:firstLine="539"/>
        <w:jc w:val="both"/>
        <w:rPr>
          <w:rFonts w:ascii="Times New Roman" w:hAnsi="Times New Roman" w:cs="Times New Roman"/>
          <w:sz w:val="24"/>
          <w:szCs w:val="24"/>
        </w:rPr>
      </w:pPr>
      <w:r w:rsidRPr="00BF3F34">
        <w:rPr>
          <w:rFonts w:ascii="Times New Roman" w:hAnsi="Times New Roman" w:cs="Times New Roman"/>
          <w:sz w:val="24"/>
          <w:szCs w:val="24"/>
        </w:rPr>
        <w:t>O Framework RastroGrão</w:t>
      </w:r>
      <w:r w:rsidR="004E389B">
        <w:rPr>
          <w:rFonts w:ascii="Times New Roman" w:hAnsi="Times New Roman" w:cs="Times New Roman"/>
          <w:sz w:val="24"/>
          <w:szCs w:val="24"/>
        </w:rPr>
        <w:t xml:space="preserve"> (VAZ, 2014)</w:t>
      </w:r>
      <w:r w:rsidRPr="00BF3F34">
        <w:rPr>
          <w:rFonts w:ascii="Times New Roman" w:hAnsi="Times New Roman" w:cs="Times New Roman"/>
          <w:sz w:val="24"/>
          <w:szCs w:val="24"/>
        </w:rPr>
        <w:t>, realiza rastreabilidade do sistema produtivo de grãos. O mesmo visa o registro de dados de todos os agentes da cadeia de produção, assim como, a posterior disponibilização desses dados entre os agentes participantes e o cliente final</w:t>
      </w:r>
      <w:r w:rsidR="004E389B">
        <w:rPr>
          <w:rFonts w:ascii="Times New Roman" w:hAnsi="Times New Roman" w:cs="Times New Roman"/>
          <w:sz w:val="24"/>
          <w:szCs w:val="24"/>
        </w:rPr>
        <w:t xml:space="preserve">(VAZ </w:t>
      </w:r>
      <w:r w:rsidR="004E389B" w:rsidRPr="004E389B">
        <w:rPr>
          <w:rFonts w:ascii="Times New Roman" w:hAnsi="Times New Roman" w:cs="Times New Roman"/>
          <w:i/>
          <w:sz w:val="24"/>
          <w:szCs w:val="24"/>
        </w:rPr>
        <w:t>et al.</w:t>
      </w:r>
      <w:r w:rsidR="004E389B">
        <w:rPr>
          <w:rFonts w:ascii="Times New Roman" w:hAnsi="Times New Roman" w:cs="Times New Roman"/>
          <w:sz w:val="24"/>
          <w:szCs w:val="24"/>
        </w:rPr>
        <w:t>, 2014)</w:t>
      </w:r>
      <w:r w:rsidRPr="00BF3F34">
        <w:rPr>
          <w:rFonts w:ascii="Times New Roman" w:hAnsi="Times New Roman" w:cs="Times New Roman"/>
          <w:sz w:val="24"/>
          <w:szCs w:val="24"/>
        </w:rPr>
        <w:t>.</w:t>
      </w:r>
    </w:p>
    <w:p w14:paraId="6FC15417" w14:textId="16CC643D" w:rsidR="007820B3" w:rsidRPr="00BF3F34" w:rsidRDefault="007A198E" w:rsidP="001374DD">
      <w:pPr>
        <w:pStyle w:val="PargrafodaLista"/>
        <w:spacing w:after="0" w:line="360" w:lineRule="auto"/>
        <w:ind w:left="28" w:firstLine="539"/>
        <w:jc w:val="both"/>
        <w:rPr>
          <w:rFonts w:ascii="Times New Roman" w:hAnsi="Times New Roman" w:cs="Times New Roman"/>
          <w:sz w:val="24"/>
          <w:szCs w:val="24"/>
        </w:rPr>
      </w:pPr>
      <w:r w:rsidRPr="00BF3F34">
        <w:rPr>
          <w:rFonts w:ascii="Times New Roman" w:hAnsi="Times New Roman" w:cs="Times New Roman"/>
          <w:sz w:val="24"/>
          <w:szCs w:val="24"/>
        </w:rPr>
        <w:t>Os dados a serem rastreados são informados pelo próprio administrador do sistema e podem ser alterados conforme a necessidade de cada agen</w:t>
      </w:r>
      <w:r w:rsidR="00403380">
        <w:rPr>
          <w:rFonts w:ascii="Times New Roman" w:hAnsi="Times New Roman" w:cs="Times New Roman"/>
          <w:sz w:val="24"/>
          <w:szCs w:val="24"/>
        </w:rPr>
        <w:t>te</w:t>
      </w:r>
      <w:r w:rsidR="004E389B">
        <w:rPr>
          <w:rFonts w:ascii="Times New Roman" w:hAnsi="Times New Roman" w:cs="Times New Roman"/>
          <w:sz w:val="24"/>
          <w:szCs w:val="24"/>
        </w:rPr>
        <w:t xml:space="preserve"> (VAZ, 2014)</w:t>
      </w:r>
      <w:r w:rsidR="00403380">
        <w:rPr>
          <w:rFonts w:ascii="Times New Roman" w:hAnsi="Times New Roman" w:cs="Times New Roman"/>
          <w:sz w:val="24"/>
          <w:szCs w:val="24"/>
        </w:rPr>
        <w:t xml:space="preserve">. A Figura 1 apresenta </w:t>
      </w:r>
      <w:r w:rsidRPr="00BF3F34">
        <w:rPr>
          <w:rFonts w:ascii="Times New Roman" w:hAnsi="Times New Roman" w:cs="Times New Roman"/>
          <w:sz w:val="24"/>
          <w:szCs w:val="24"/>
        </w:rPr>
        <w:t>estrutura de customização para a d</w:t>
      </w:r>
      <w:r w:rsidR="00403380">
        <w:rPr>
          <w:rFonts w:ascii="Times New Roman" w:hAnsi="Times New Roman" w:cs="Times New Roman"/>
          <w:sz w:val="24"/>
          <w:szCs w:val="24"/>
        </w:rPr>
        <w:t>efinição dos Produtos, Fases e D</w:t>
      </w:r>
      <w:r w:rsidRPr="00BF3F34">
        <w:rPr>
          <w:rFonts w:ascii="Times New Roman" w:hAnsi="Times New Roman" w:cs="Times New Roman"/>
          <w:sz w:val="24"/>
          <w:szCs w:val="24"/>
        </w:rPr>
        <w:t>ados a serem rastreados</w:t>
      </w:r>
      <w:r w:rsidR="004E389B">
        <w:rPr>
          <w:rFonts w:ascii="Times New Roman" w:hAnsi="Times New Roman" w:cs="Times New Roman"/>
          <w:sz w:val="24"/>
          <w:szCs w:val="24"/>
        </w:rPr>
        <w:t xml:space="preserve"> (VAZ, 2014)</w:t>
      </w:r>
      <w:r w:rsidRPr="00BF3F34">
        <w:rPr>
          <w:rFonts w:ascii="Times New Roman" w:hAnsi="Times New Roman" w:cs="Times New Roman"/>
          <w:sz w:val="24"/>
          <w:szCs w:val="24"/>
        </w:rPr>
        <w:t>.</w:t>
      </w:r>
    </w:p>
    <w:p w14:paraId="66C3FA4D" w14:textId="3A2E3D9F" w:rsidR="007820B3" w:rsidRPr="00601B00" w:rsidRDefault="007A198E" w:rsidP="00601B00">
      <w:pPr>
        <w:pStyle w:val="Legenda"/>
        <w:keepNext/>
        <w:spacing w:before="0" w:after="0" w:line="360" w:lineRule="auto"/>
        <w:ind w:left="28"/>
        <w:jc w:val="center"/>
        <w:rPr>
          <w:rFonts w:ascii="Times New Roman" w:hAnsi="Times New Roman" w:cs="Times New Roman"/>
          <w:i w:val="0"/>
          <w:sz w:val="20"/>
          <w:szCs w:val="20"/>
          <w:vertAlign w:val="superscript"/>
        </w:rPr>
      </w:pPr>
      <w:r w:rsidRPr="00601B00">
        <w:rPr>
          <w:rFonts w:ascii="Times New Roman" w:hAnsi="Times New Roman" w:cs="Times New Roman"/>
          <w:i w:val="0"/>
          <w:sz w:val="20"/>
          <w:szCs w:val="20"/>
        </w:rPr>
        <w:t xml:space="preserve">Figura </w:t>
      </w:r>
      <w:r w:rsidRPr="00601B00">
        <w:rPr>
          <w:rFonts w:ascii="Times New Roman" w:hAnsi="Times New Roman" w:cs="Times New Roman"/>
          <w:i w:val="0"/>
          <w:sz w:val="20"/>
          <w:szCs w:val="20"/>
        </w:rPr>
        <w:fldChar w:fldCharType="begin"/>
      </w:r>
      <w:r w:rsidRPr="00601B00">
        <w:rPr>
          <w:rFonts w:ascii="Times New Roman" w:hAnsi="Times New Roman" w:cs="Times New Roman"/>
          <w:i w:val="0"/>
          <w:sz w:val="20"/>
          <w:szCs w:val="20"/>
        </w:rPr>
        <w:instrText>SEQ ""Figura"" \*Arabic</w:instrText>
      </w:r>
      <w:r w:rsidRPr="00601B00">
        <w:rPr>
          <w:rFonts w:ascii="Times New Roman" w:hAnsi="Times New Roman" w:cs="Times New Roman"/>
          <w:i w:val="0"/>
          <w:sz w:val="20"/>
          <w:szCs w:val="20"/>
        </w:rPr>
        <w:fldChar w:fldCharType="separate"/>
      </w:r>
      <w:r w:rsidRPr="00601B00">
        <w:rPr>
          <w:rFonts w:ascii="Times New Roman" w:hAnsi="Times New Roman" w:cs="Times New Roman"/>
          <w:i w:val="0"/>
          <w:sz w:val="20"/>
          <w:szCs w:val="20"/>
        </w:rPr>
        <w:t>1</w:t>
      </w:r>
      <w:r w:rsidRPr="00601B00">
        <w:rPr>
          <w:rFonts w:ascii="Times New Roman" w:hAnsi="Times New Roman" w:cs="Times New Roman"/>
          <w:i w:val="0"/>
          <w:sz w:val="20"/>
          <w:szCs w:val="20"/>
        </w:rPr>
        <w:fldChar w:fldCharType="end"/>
      </w:r>
      <w:r w:rsidRPr="00601B00">
        <w:rPr>
          <w:rFonts w:ascii="Times New Roman" w:hAnsi="Times New Roman" w:cs="Times New Roman"/>
          <w:i w:val="0"/>
          <w:sz w:val="20"/>
          <w:szCs w:val="20"/>
        </w:rPr>
        <w:t>: Estrutura de Customização do RastroGrão</w:t>
      </w:r>
    </w:p>
    <w:p w14:paraId="0766573C" w14:textId="77777777" w:rsidR="007820B3" w:rsidRPr="00BF3F34" w:rsidRDefault="007A198E" w:rsidP="00BF3F34">
      <w:pPr>
        <w:pStyle w:val="PargrafodaLista"/>
        <w:spacing w:line="360" w:lineRule="auto"/>
        <w:ind w:left="29"/>
        <w:jc w:val="both"/>
        <w:rPr>
          <w:rFonts w:ascii="Times New Roman" w:hAnsi="Times New Roman" w:cs="Times New Roman"/>
          <w:sz w:val="24"/>
          <w:szCs w:val="24"/>
        </w:rPr>
      </w:pPr>
      <w:r w:rsidRPr="00BF3F34">
        <w:rPr>
          <w:rFonts w:ascii="Times New Roman" w:hAnsi="Times New Roman" w:cs="Times New Roman"/>
          <w:noProof/>
          <w:sz w:val="24"/>
          <w:szCs w:val="24"/>
          <w:lang w:eastAsia="pt-BR"/>
        </w:rPr>
        <w:drawing>
          <wp:inline distT="0" distB="0" distL="0" distR="0" wp14:anchorId="6A3AA934" wp14:editId="4332D0FD">
            <wp:extent cx="5610225" cy="2524125"/>
            <wp:effectExtent l="0" t="0" r="9525" b="952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10"/>
                    <a:srcRect l="5167"/>
                    <a:stretch/>
                  </pic:blipFill>
                  <pic:spPr bwMode="auto">
                    <a:xfrm>
                      <a:off x="0" y="0"/>
                      <a:ext cx="5613444" cy="2525573"/>
                    </a:xfrm>
                    <a:prstGeom prst="rect">
                      <a:avLst/>
                    </a:prstGeom>
                    <a:noFill/>
                    <a:ln>
                      <a:noFill/>
                    </a:ln>
                    <a:extLst>
                      <a:ext uri="{53640926-AAD7-44D8-BBD7-CCE9431645EC}">
                        <a14:shadowObscured xmlns:a14="http://schemas.microsoft.com/office/drawing/2010/main"/>
                      </a:ext>
                    </a:extLst>
                  </pic:spPr>
                </pic:pic>
              </a:graphicData>
            </a:graphic>
          </wp:inline>
        </w:drawing>
      </w:r>
    </w:p>
    <w:p w14:paraId="3A045C28" w14:textId="2D5D2EB7" w:rsidR="00485D78" w:rsidRPr="00601B00" w:rsidRDefault="00485D78" w:rsidP="00601B00">
      <w:pPr>
        <w:pStyle w:val="PargrafodaLista"/>
        <w:spacing w:after="0" w:line="360" w:lineRule="auto"/>
        <w:ind w:left="29"/>
        <w:jc w:val="center"/>
        <w:rPr>
          <w:rFonts w:ascii="Times New Roman" w:hAnsi="Times New Roman" w:cs="Times New Roman"/>
          <w:sz w:val="20"/>
          <w:szCs w:val="20"/>
        </w:rPr>
      </w:pPr>
      <w:r w:rsidRPr="00601B00">
        <w:rPr>
          <w:rFonts w:ascii="Times New Roman" w:hAnsi="Times New Roman" w:cs="Times New Roman"/>
          <w:sz w:val="20"/>
          <w:szCs w:val="20"/>
        </w:rPr>
        <w:t>Fonte</w:t>
      </w:r>
      <w:r w:rsidR="00513174" w:rsidRPr="00601B00">
        <w:rPr>
          <w:rFonts w:ascii="Times New Roman" w:hAnsi="Times New Roman" w:cs="Times New Roman"/>
          <w:sz w:val="20"/>
          <w:szCs w:val="20"/>
        </w:rPr>
        <w:t>: Vaz (2014)</w:t>
      </w:r>
    </w:p>
    <w:p w14:paraId="7C2D448D" w14:textId="47F76611" w:rsidR="007820B3" w:rsidRDefault="007A198E" w:rsidP="001374DD">
      <w:pPr>
        <w:pStyle w:val="PargrafodaLista"/>
        <w:spacing w:after="0" w:line="360" w:lineRule="auto"/>
        <w:ind w:left="29" w:firstLine="538"/>
        <w:jc w:val="both"/>
        <w:rPr>
          <w:rFonts w:ascii="Times New Roman" w:hAnsi="Times New Roman" w:cs="Times New Roman"/>
          <w:sz w:val="24"/>
          <w:szCs w:val="24"/>
        </w:rPr>
      </w:pPr>
      <w:r w:rsidRPr="00BF3F34">
        <w:rPr>
          <w:rFonts w:ascii="Times New Roman" w:hAnsi="Times New Roman" w:cs="Times New Roman"/>
          <w:sz w:val="24"/>
          <w:szCs w:val="24"/>
        </w:rPr>
        <w:lastRenderedPageBreak/>
        <w:t>No momento da criação dos requisitos é possível definir se o mesmo será armazenado pelo QR-Code e consequentemente disponibilizado para visualização ao término da etapa de produção</w:t>
      </w:r>
      <w:r w:rsidR="00691FB5">
        <w:rPr>
          <w:rFonts w:ascii="Times New Roman" w:hAnsi="Times New Roman" w:cs="Times New Roman"/>
          <w:sz w:val="24"/>
          <w:szCs w:val="24"/>
        </w:rPr>
        <w:t xml:space="preserve"> (</w:t>
      </w:r>
      <w:r w:rsidR="00691FB5" w:rsidRPr="00601B00">
        <w:rPr>
          <w:rFonts w:ascii="Times New Roman" w:hAnsi="Times New Roman" w:cs="Times New Roman"/>
          <w:color w:val="000000"/>
          <w:sz w:val="24"/>
          <w:szCs w:val="24"/>
        </w:rPr>
        <w:t>JUNIOR</w:t>
      </w:r>
      <w:r w:rsidR="00691FB5">
        <w:rPr>
          <w:rFonts w:ascii="Times New Roman" w:hAnsi="Times New Roman" w:cs="Times New Roman"/>
          <w:color w:val="000000"/>
          <w:sz w:val="24"/>
          <w:szCs w:val="24"/>
        </w:rPr>
        <w:t xml:space="preserve"> </w:t>
      </w:r>
      <w:r w:rsidR="00691FB5" w:rsidRPr="00691FB5">
        <w:rPr>
          <w:rFonts w:ascii="Times New Roman" w:hAnsi="Times New Roman" w:cs="Times New Roman"/>
          <w:i/>
          <w:color w:val="000000"/>
          <w:sz w:val="24"/>
          <w:szCs w:val="24"/>
        </w:rPr>
        <w:t>et al.</w:t>
      </w:r>
      <w:r w:rsidR="00691FB5">
        <w:rPr>
          <w:rFonts w:ascii="Times New Roman" w:hAnsi="Times New Roman" w:cs="Times New Roman"/>
          <w:color w:val="000000"/>
          <w:sz w:val="24"/>
          <w:szCs w:val="24"/>
        </w:rPr>
        <w:t>, 2012</w:t>
      </w:r>
      <w:r w:rsidR="00691FB5">
        <w:rPr>
          <w:rFonts w:ascii="Times New Roman" w:hAnsi="Times New Roman" w:cs="Times New Roman"/>
          <w:sz w:val="24"/>
          <w:szCs w:val="24"/>
        </w:rPr>
        <w:t>)</w:t>
      </w:r>
      <w:r w:rsidRPr="00BF3F34">
        <w:rPr>
          <w:rFonts w:ascii="Times New Roman" w:hAnsi="Times New Roman" w:cs="Times New Roman"/>
          <w:sz w:val="24"/>
          <w:szCs w:val="24"/>
        </w:rPr>
        <w:t>.</w:t>
      </w:r>
    </w:p>
    <w:p w14:paraId="74E2AE2E" w14:textId="77777777" w:rsidR="008557AE" w:rsidRPr="00BF3F34" w:rsidRDefault="008557AE" w:rsidP="00601B00">
      <w:pPr>
        <w:pStyle w:val="PargrafodaLista"/>
        <w:spacing w:after="0" w:line="360" w:lineRule="auto"/>
        <w:ind w:left="29"/>
        <w:jc w:val="both"/>
        <w:rPr>
          <w:rFonts w:ascii="Times New Roman" w:hAnsi="Times New Roman" w:cs="Times New Roman"/>
          <w:sz w:val="24"/>
          <w:szCs w:val="24"/>
        </w:rPr>
      </w:pPr>
    </w:p>
    <w:p w14:paraId="6FABD86B" w14:textId="71D5ECE2" w:rsidR="007820B3" w:rsidRPr="00BF3F34" w:rsidRDefault="007A198E" w:rsidP="00B9540D">
      <w:pPr>
        <w:pStyle w:val="PargrafodaLista"/>
        <w:spacing w:after="0" w:line="360" w:lineRule="auto"/>
        <w:ind w:left="28"/>
        <w:jc w:val="center"/>
        <w:rPr>
          <w:rFonts w:ascii="Times New Roman" w:hAnsi="Times New Roman" w:cs="Times New Roman"/>
          <w:b/>
          <w:sz w:val="24"/>
          <w:szCs w:val="24"/>
        </w:rPr>
      </w:pPr>
      <w:r w:rsidRPr="00BF3F34">
        <w:rPr>
          <w:rFonts w:ascii="Times New Roman" w:hAnsi="Times New Roman" w:cs="Times New Roman"/>
          <w:b/>
          <w:sz w:val="24"/>
          <w:szCs w:val="24"/>
        </w:rPr>
        <w:t>GEOINFORMAÇÃO E GEO</w:t>
      </w:r>
      <w:r w:rsidR="00D61BF8">
        <w:rPr>
          <w:rFonts w:ascii="Times New Roman" w:hAnsi="Times New Roman" w:cs="Times New Roman"/>
          <w:b/>
          <w:sz w:val="24"/>
          <w:szCs w:val="24"/>
        </w:rPr>
        <w:t>-</w:t>
      </w:r>
      <w:r w:rsidRPr="00BF3F34">
        <w:rPr>
          <w:rFonts w:ascii="Times New Roman" w:hAnsi="Times New Roman" w:cs="Times New Roman"/>
          <w:b/>
          <w:sz w:val="24"/>
          <w:szCs w:val="24"/>
        </w:rPr>
        <w:t>RASTREABILIDADE</w:t>
      </w:r>
    </w:p>
    <w:p w14:paraId="511518CF" w14:textId="2AA6599E" w:rsidR="00B9540D" w:rsidRDefault="007A198E" w:rsidP="00891440">
      <w:pPr>
        <w:pStyle w:val="PargrafodaLista"/>
        <w:spacing w:after="0" w:line="360" w:lineRule="auto"/>
        <w:ind w:left="28"/>
        <w:jc w:val="both"/>
        <w:rPr>
          <w:rFonts w:ascii="Times New Roman" w:hAnsi="Times New Roman" w:cs="Times New Roman"/>
          <w:sz w:val="24"/>
          <w:szCs w:val="24"/>
        </w:rPr>
      </w:pPr>
      <w:r w:rsidRPr="00BF3F34">
        <w:rPr>
          <w:rFonts w:ascii="Times New Roman" w:hAnsi="Times New Roman" w:cs="Times New Roman"/>
          <w:color w:val="000000"/>
          <w:sz w:val="24"/>
          <w:szCs w:val="24"/>
        </w:rPr>
        <w:t>A geoinformação é o produto do processamento e análise dos dados geoespaciais, quando comunicada,</w:t>
      </w:r>
      <w:r w:rsidR="00BA3041">
        <w:rPr>
          <w:rFonts w:ascii="Times New Roman" w:hAnsi="Times New Roman" w:cs="Times New Roman"/>
          <w:color w:val="000000"/>
          <w:sz w:val="24"/>
          <w:szCs w:val="24"/>
        </w:rPr>
        <w:t xml:space="preserve"> interpretada e aplicada</w:t>
      </w:r>
      <w:r w:rsidRPr="00BF3F34">
        <w:rPr>
          <w:rFonts w:ascii="Times New Roman" w:hAnsi="Times New Roman" w:cs="Times New Roman"/>
          <w:color w:val="000000"/>
          <w:sz w:val="24"/>
          <w:szCs w:val="24"/>
        </w:rPr>
        <w:t>, resulta na construção de conhecimento</w:t>
      </w:r>
      <w:r w:rsidR="00691FB5">
        <w:rPr>
          <w:rFonts w:ascii="Times New Roman" w:hAnsi="Times New Roman" w:cs="Times New Roman"/>
          <w:color w:val="000000"/>
          <w:sz w:val="24"/>
          <w:szCs w:val="24"/>
        </w:rPr>
        <w:t xml:space="preserve"> (HUBNER </w:t>
      </w:r>
      <w:r w:rsidR="00691FB5" w:rsidRPr="00691FB5">
        <w:rPr>
          <w:rFonts w:ascii="Times New Roman" w:hAnsi="Times New Roman" w:cs="Times New Roman"/>
          <w:i/>
          <w:color w:val="000000"/>
          <w:sz w:val="24"/>
          <w:szCs w:val="24"/>
        </w:rPr>
        <w:t>et al.</w:t>
      </w:r>
      <w:r w:rsidR="00691FB5">
        <w:rPr>
          <w:rFonts w:ascii="Times New Roman" w:hAnsi="Times New Roman" w:cs="Times New Roman"/>
          <w:color w:val="000000"/>
          <w:sz w:val="24"/>
          <w:szCs w:val="24"/>
        </w:rPr>
        <w:t>, 2008)</w:t>
      </w:r>
      <w:r w:rsidRPr="00BF3F34">
        <w:rPr>
          <w:rFonts w:ascii="Times New Roman" w:hAnsi="Times New Roman" w:cs="Times New Roman"/>
          <w:color w:val="000000"/>
          <w:sz w:val="24"/>
          <w:szCs w:val="24"/>
        </w:rPr>
        <w:t>.</w:t>
      </w:r>
      <w:r w:rsidR="00691FB5">
        <w:rPr>
          <w:rFonts w:ascii="Times New Roman" w:hAnsi="Times New Roman" w:cs="Times New Roman"/>
          <w:color w:val="000000"/>
          <w:sz w:val="24"/>
          <w:szCs w:val="24"/>
        </w:rPr>
        <w:t xml:space="preserve"> </w:t>
      </w:r>
      <w:r w:rsidRPr="00BF3F34">
        <w:rPr>
          <w:rFonts w:ascii="Times New Roman" w:hAnsi="Times New Roman" w:cs="Times New Roman"/>
          <w:sz w:val="24"/>
          <w:szCs w:val="24"/>
        </w:rPr>
        <w:t xml:space="preserve">A </w:t>
      </w:r>
      <w:r w:rsidR="00EA3E88">
        <w:rPr>
          <w:rFonts w:ascii="Times New Roman" w:hAnsi="Times New Roman" w:cs="Times New Roman"/>
          <w:sz w:val="24"/>
          <w:szCs w:val="24"/>
        </w:rPr>
        <w:t>Geo-Rastreabilidade</w:t>
      </w:r>
      <w:r w:rsidRPr="00BF3F34">
        <w:rPr>
          <w:rFonts w:ascii="Times New Roman" w:hAnsi="Times New Roman" w:cs="Times New Roman"/>
          <w:sz w:val="24"/>
          <w:szCs w:val="24"/>
        </w:rPr>
        <w:t xml:space="preserve"> é a aplicação de geoinformação por meio de tecnologia da informação e sensoriamento remoto, na rastreabilidade de cadeias produtivas, ela</w:t>
      </w:r>
      <w:r w:rsidR="00491724" w:rsidRPr="00BF3F34">
        <w:rPr>
          <w:rFonts w:ascii="Times New Roman" w:hAnsi="Times New Roman" w:cs="Times New Roman"/>
          <w:sz w:val="24"/>
          <w:szCs w:val="24"/>
        </w:rPr>
        <w:t xml:space="preserve"> </w:t>
      </w:r>
      <w:r w:rsidRPr="00BF3F34">
        <w:rPr>
          <w:rFonts w:ascii="Times New Roman" w:hAnsi="Times New Roman" w:cs="Times New Roman"/>
          <w:sz w:val="24"/>
          <w:szCs w:val="24"/>
        </w:rPr>
        <w:t>associa indicadores espac</w:t>
      </w:r>
      <w:r w:rsidR="00702915">
        <w:rPr>
          <w:rFonts w:ascii="Times New Roman" w:hAnsi="Times New Roman" w:cs="Times New Roman"/>
          <w:sz w:val="24"/>
          <w:szCs w:val="24"/>
        </w:rPr>
        <w:t>iais com informações do produto</w:t>
      </w:r>
      <w:r w:rsidRPr="00BF3F34">
        <w:rPr>
          <w:rFonts w:ascii="Times New Roman" w:hAnsi="Times New Roman" w:cs="Times New Roman"/>
          <w:sz w:val="24"/>
          <w:szCs w:val="24"/>
        </w:rPr>
        <w:t>.</w:t>
      </w:r>
      <w:r w:rsidR="00D84E68">
        <w:rPr>
          <w:rFonts w:ascii="Times New Roman" w:hAnsi="Times New Roman" w:cs="Times New Roman"/>
          <w:sz w:val="24"/>
          <w:szCs w:val="24"/>
        </w:rPr>
        <w:t xml:space="preserve"> </w:t>
      </w:r>
      <w:r w:rsidRPr="00891440">
        <w:rPr>
          <w:rFonts w:ascii="Times New Roman" w:hAnsi="Times New Roman" w:cs="Times New Roman"/>
          <w:sz w:val="24"/>
          <w:szCs w:val="24"/>
        </w:rPr>
        <w:t xml:space="preserve">Na </w:t>
      </w:r>
      <w:r w:rsidR="00EA3E88" w:rsidRPr="00891440">
        <w:rPr>
          <w:rFonts w:ascii="Times New Roman" w:hAnsi="Times New Roman" w:cs="Times New Roman"/>
          <w:sz w:val="24"/>
          <w:szCs w:val="24"/>
        </w:rPr>
        <w:t>Geo-Rastreabilidade</w:t>
      </w:r>
      <w:r w:rsidRPr="00891440">
        <w:rPr>
          <w:rFonts w:ascii="Times New Roman" w:hAnsi="Times New Roman" w:cs="Times New Roman"/>
          <w:sz w:val="24"/>
          <w:szCs w:val="24"/>
        </w:rPr>
        <w:t xml:space="preserve"> estão definidas as coordenadas geográficas, compondo uma análise integrada dos processos de produção, unindo os dados da rastreabilidade convencional com as visões espacial e temporal</w:t>
      </w:r>
      <w:r w:rsidR="00A46AD5" w:rsidRPr="00891440">
        <w:rPr>
          <w:rFonts w:ascii="Times New Roman" w:hAnsi="Times New Roman" w:cs="Times New Roman"/>
          <w:sz w:val="24"/>
          <w:szCs w:val="24"/>
        </w:rPr>
        <w:t xml:space="preserve"> desses sistemas</w:t>
      </w:r>
      <w:r w:rsidR="001F16B8">
        <w:rPr>
          <w:rFonts w:ascii="Times New Roman" w:hAnsi="Times New Roman" w:cs="Times New Roman"/>
          <w:sz w:val="24"/>
          <w:szCs w:val="24"/>
        </w:rPr>
        <w:t xml:space="preserve"> (</w:t>
      </w:r>
      <w:r w:rsidR="001F16B8" w:rsidRPr="00601B00">
        <w:rPr>
          <w:rFonts w:ascii="Times New Roman" w:hAnsi="Times New Roman" w:cs="Times New Roman"/>
          <w:color w:val="000000"/>
          <w:sz w:val="24"/>
          <w:szCs w:val="24"/>
        </w:rPr>
        <w:t>TÔSTO</w:t>
      </w:r>
      <w:r w:rsidR="001F16B8">
        <w:rPr>
          <w:rFonts w:ascii="Times New Roman" w:hAnsi="Times New Roman" w:cs="Times New Roman"/>
          <w:color w:val="000000"/>
          <w:sz w:val="24"/>
          <w:szCs w:val="24"/>
        </w:rPr>
        <w:t xml:space="preserve"> </w:t>
      </w:r>
      <w:r w:rsidR="001F16B8" w:rsidRPr="001F16B8">
        <w:rPr>
          <w:rFonts w:ascii="Times New Roman" w:hAnsi="Times New Roman" w:cs="Times New Roman"/>
          <w:i/>
          <w:color w:val="000000"/>
          <w:sz w:val="24"/>
          <w:szCs w:val="24"/>
        </w:rPr>
        <w:t>et al</w:t>
      </w:r>
      <w:r w:rsidR="001F16B8">
        <w:rPr>
          <w:rFonts w:ascii="Times New Roman" w:hAnsi="Times New Roman" w:cs="Times New Roman"/>
          <w:color w:val="000000"/>
          <w:sz w:val="24"/>
          <w:szCs w:val="24"/>
        </w:rPr>
        <w:t>., 2014</w:t>
      </w:r>
      <w:r w:rsidR="001F16B8">
        <w:rPr>
          <w:rFonts w:ascii="Times New Roman" w:hAnsi="Times New Roman" w:cs="Times New Roman"/>
          <w:sz w:val="24"/>
          <w:szCs w:val="24"/>
        </w:rPr>
        <w:t>)</w:t>
      </w:r>
      <w:r w:rsidRPr="00891440">
        <w:rPr>
          <w:rFonts w:ascii="Times New Roman" w:hAnsi="Times New Roman" w:cs="Times New Roman"/>
          <w:sz w:val="24"/>
          <w:szCs w:val="24"/>
        </w:rPr>
        <w:t xml:space="preserve">.  </w:t>
      </w:r>
    </w:p>
    <w:p w14:paraId="585E06D4" w14:textId="77777777" w:rsidR="00891440" w:rsidRPr="00891440" w:rsidRDefault="00891440" w:rsidP="00891440">
      <w:pPr>
        <w:pStyle w:val="PargrafodaLista"/>
        <w:spacing w:after="0" w:line="360" w:lineRule="auto"/>
        <w:ind w:left="28"/>
        <w:jc w:val="both"/>
        <w:rPr>
          <w:rFonts w:ascii="Times New Roman" w:hAnsi="Times New Roman" w:cs="Times New Roman"/>
          <w:sz w:val="24"/>
          <w:szCs w:val="24"/>
        </w:rPr>
      </w:pPr>
    </w:p>
    <w:p w14:paraId="4CBE4E73" w14:textId="36ED8506" w:rsidR="007820B3" w:rsidRPr="00F80EC7" w:rsidRDefault="007A198E" w:rsidP="00B9540D">
      <w:pPr>
        <w:pStyle w:val="PargrafodaLista"/>
        <w:spacing w:after="0" w:line="360" w:lineRule="auto"/>
        <w:ind w:left="0"/>
        <w:jc w:val="center"/>
        <w:rPr>
          <w:rFonts w:ascii="Times New Roman" w:hAnsi="Times New Roman" w:cs="Times New Roman"/>
          <w:b/>
          <w:color w:val="auto"/>
          <w:sz w:val="24"/>
          <w:szCs w:val="24"/>
        </w:rPr>
      </w:pPr>
      <w:r w:rsidRPr="00F80EC7">
        <w:rPr>
          <w:rFonts w:ascii="Times New Roman" w:hAnsi="Times New Roman" w:cs="Times New Roman"/>
          <w:b/>
          <w:color w:val="auto"/>
          <w:sz w:val="24"/>
          <w:szCs w:val="24"/>
        </w:rPr>
        <w:t>TRABALHOS CORRELATOS</w:t>
      </w:r>
    </w:p>
    <w:p w14:paraId="714E5939" w14:textId="11A5C6F1" w:rsidR="00696584" w:rsidRPr="00F80EC7" w:rsidRDefault="007A198E" w:rsidP="00696584">
      <w:pPr>
        <w:spacing w:after="0" w:line="360" w:lineRule="auto"/>
        <w:ind w:left="29"/>
        <w:jc w:val="both"/>
        <w:rPr>
          <w:rFonts w:ascii="Times New Roman" w:hAnsi="Times New Roman" w:cs="Times New Roman"/>
          <w:color w:val="auto"/>
          <w:sz w:val="24"/>
          <w:szCs w:val="24"/>
        </w:rPr>
      </w:pPr>
      <w:r w:rsidRPr="00F80EC7">
        <w:rPr>
          <w:rFonts w:ascii="Times New Roman" w:hAnsi="Times New Roman" w:cs="Times New Roman"/>
          <w:color w:val="auto"/>
          <w:sz w:val="24"/>
          <w:szCs w:val="24"/>
        </w:rPr>
        <w:t xml:space="preserve">A </w:t>
      </w:r>
      <w:r w:rsidR="00EA3E88">
        <w:rPr>
          <w:rFonts w:ascii="Times New Roman" w:hAnsi="Times New Roman" w:cs="Times New Roman"/>
          <w:color w:val="auto"/>
          <w:sz w:val="24"/>
          <w:szCs w:val="24"/>
        </w:rPr>
        <w:t>Geo-Rastreabilidade</w:t>
      </w:r>
      <w:r w:rsidRPr="00F80EC7">
        <w:rPr>
          <w:rFonts w:ascii="Times New Roman" w:hAnsi="Times New Roman" w:cs="Times New Roman"/>
          <w:color w:val="auto"/>
          <w:sz w:val="24"/>
          <w:szCs w:val="24"/>
        </w:rPr>
        <w:t xml:space="preserve"> foi aplicada em diversos projetos de software, com o intuito de vincula</w:t>
      </w:r>
      <w:r w:rsidR="00696584">
        <w:rPr>
          <w:rFonts w:ascii="Times New Roman" w:hAnsi="Times New Roman" w:cs="Times New Roman"/>
          <w:color w:val="auto"/>
          <w:sz w:val="24"/>
          <w:szCs w:val="24"/>
        </w:rPr>
        <w:t>r coordenadas geográficas a</w:t>
      </w:r>
      <w:r w:rsidRPr="00F80EC7">
        <w:rPr>
          <w:rFonts w:ascii="Times New Roman" w:hAnsi="Times New Roman" w:cs="Times New Roman"/>
          <w:color w:val="auto"/>
          <w:sz w:val="24"/>
          <w:szCs w:val="24"/>
        </w:rPr>
        <w:t xml:space="preserve"> informações de rastreabilidade. </w:t>
      </w:r>
      <w:r w:rsidR="00B90364" w:rsidRPr="00F80EC7">
        <w:rPr>
          <w:rFonts w:ascii="Times New Roman" w:hAnsi="Times New Roman" w:cs="Times New Roman"/>
          <w:color w:val="auto"/>
          <w:sz w:val="24"/>
          <w:szCs w:val="24"/>
        </w:rPr>
        <w:t>A Câmara de Comércio e Indústria do Gers</w:t>
      </w:r>
      <w:r w:rsidR="00C0566B">
        <w:rPr>
          <w:rFonts w:ascii="Times New Roman" w:hAnsi="Times New Roman" w:cs="Times New Roman"/>
          <w:color w:val="auto"/>
          <w:sz w:val="24"/>
          <w:szCs w:val="24"/>
        </w:rPr>
        <w:t xml:space="preserve"> (CCI) </w:t>
      </w:r>
      <w:r w:rsidR="00696584">
        <w:rPr>
          <w:rFonts w:ascii="Times New Roman" w:hAnsi="Times New Roman" w:cs="Times New Roman"/>
          <w:color w:val="auto"/>
          <w:sz w:val="24"/>
          <w:szCs w:val="24"/>
        </w:rPr>
        <w:t>criou o</w:t>
      </w:r>
      <w:r w:rsidR="00691FB5">
        <w:rPr>
          <w:rFonts w:ascii="Times New Roman" w:hAnsi="Times New Roman" w:cs="Times New Roman"/>
          <w:color w:val="auto"/>
          <w:sz w:val="24"/>
          <w:szCs w:val="24"/>
        </w:rPr>
        <w:t xml:space="preserve"> </w:t>
      </w:r>
      <w:r w:rsidR="00D435B7" w:rsidRPr="00F80EC7">
        <w:rPr>
          <w:rFonts w:ascii="Times New Roman" w:hAnsi="Times New Roman" w:cs="Times New Roman"/>
          <w:color w:val="auto"/>
          <w:sz w:val="24"/>
          <w:szCs w:val="24"/>
        </w:rPr>
        <w:t>Centro Tecnológico em Geomática -</w:t>
      </w:r>
      <w:r w:rsidR="001B05A6" w:rsidRPr="00F80EC7">
        <w:rPr>
          <w:rFonts w:ascii="Times New Roman" w:hAnsi="Times New Roman" w:cs="Times New Roman"/>
          <w:color w:val="auto"/>
          <w:sz w:val="24"/>
          <w:szCs w:val="24"/>
        </w:rPr>
        <w:t xml:space="preserve"> o centro Teleparc</w:t>
      </w:r>
      <w:r w:rsidR="00696584">
        <w:rPr>
          <w:rFonts w:ascii="Times New Roman" w:hAnsi="Times New Roman" w:cs="Times New Roman"/>
          <w:color w:val="auto"/>
          <w:sz w:val="24"/>
          <w:szCs w:val="24"/>
        </w:rPr>
        <w:t xml:space="preserve">, que é o </w:t>
      </w:r>
      <w:r w:rsidR="001B05A6" w:rsidRPr="00F80EC7">
        <w:rPr>
          <w:rFonts w:ascii="Times New Roman" w:hAnsi="Times New Roman" w:cs="Times New Roman"/>
          <w:color w:val="auto"/>
          <w:sz w:val="24"/>
          <w:szCs w:val="24"/>
        </w:rPr>
        <w:t xml:space="preserve">departamento especializado em </w:t>
      </w:r>
      <w:r w:rsidR="00EA3E88">
        <w:rPr>
          <w:rFonts w:ascii="Times New Roman" w:hAnsi="Times New Roman" w:cs="Times New Roman"/>
          <w:color w:val="auto"/>
          <w:sz w:val="24"/>
          <w:szCs w:val="24"/>
        </w:rPr>
        <w:t>Geo-Rastreabilidade</w:t>
      </w:r>
      <w:r w:rsidR="001B05A6" w:rsidRPr="00F80EC7">
        <w:rPr>
          <w:rFonts w:ascii="Times New Roman" w:hAnsi="Times New Roman" w:cs="Times New Roman"/>
          <w:color w:val="auto"/>
          <w:sz w:val="24"/>
          <w:szCs w:val="24"/>
        </w:rPr>
        <w:t xml:space="preserve"> de prod</w:t>
      </w:r>
      <w:r w:rsidR="00C0566B">
        <w:rPr>
          <w:rFonts w:ascii="Times New Roman" w:hAnsi="Times New Roman" w:cs="Times New Roman"/>
          <w:color w:val="auto"/>
          <w:sz w:val="24"/>
          <w:szCs w:val="24"/>
        </w:rPr>
        <w:t>utos alimentares</w:t>
      </w:r>
      <w:r w:rsidRPr="00F80EC7">
        <w:rPr>
          <w:rFonts w:ascii="Times New Roman" w:hAnsi="Times New Roman" w:cs="Times New Roman"/>
          <w:color w:val="auto"/>
          <w:sz w:val="24"/>
          <w:szCs w:val="24"/>
        </w:rPr>
        <w:t xml:space="preserve">. </w:t>
      </w:r>
      <w:r w:rsidR="00696584">
        <w:rPr>
          <w:rFonts w:ascii="Times New Roman" w:hAnsi="Times New Roman" w:cs="Times New Roman"/>
          <w:color w:val="auto"/>
          <w:sz w:val="24"/>
          <w:szCs w:val="24"/>
        </w:rPr>
        <w:t>Dentre</w:t>
      </w:r>
      <w:r w:rsidR="00C0566B">
        <w:rPr>
          <w:rFonts w:ascii="Times New Roman" w:hAnsi="Times New Roman" w:cs="Times New Roman"/>
          <w:color w:val="auto"/>
          <w:sz w:val="24"/>
          <w:szCs w:val="24"/>
        </w:rPr>
        <w:t xml:space="preserve"> os projetos de Software coordenados pela CCI tem-se o </w:t>
      </w:r>
      <w:r w:rsidR="009E3C24" w:rsidRPr="00F80EC7">
        <w:rPr>
          <w:rFonts w:ascii="Times New Roman" w:hAnsi="Times New Roman" w:cs="Times New Roman"/>
          <w:color w:val="auto"/>
          <w:sz w:val="24"/>
          <w:szCs w:val="24"/>
        </w:rPr>
        <w:t>GeoTraceAgri,</w:t>
      </w:r>
      <w:r w:rsidR="00691FB5">
        <w:rPr>
          <w:rFonts w:ascii="Times New Roman" w:hAnsi="Times New Roman" w:cs="Times New Roman"/>
          <w:color w:val="auto"/>
          <w:sz w:val="24"/>
          <w:szCs w:val="24"/>
        </w:rPr>
        <w:t xml:space="preserve">, </w:t>
      </w:r>
      <w:r w:rsidR="00D75402" w:rsidRPr="00F80EC7">
        <w:rPr>
          <w:rFonts w:ascii="Times New Roman" w:hAnsi="Times New Roman" w:cs="Times New Roman"/>
          <w:color w:val="auto"/>
          <w:sz w:val="24"/>
          <w:szCs w:val="24"/>
        </w:rPr>
        <w:t>GTIS CAP</w:t>
      </w:r>
      <w:r w:rsidR="00691FB5">
        <w:rPr>
          <w:rFonts w:ascii="Times New Roman" w:hAnsi="Times New Roman" w:cs="Times New Roman"/>
          <w:color w:val="auto"/>
          <w:sz w:val="24"/>
          <w:szCs w:val="24"/>
        </w:rPr>
        <w:t xml:space="preserve">, GeoFairTrade </w:t>
      </w:r>
      <w:r w:rsidR="00D75402" w:rsidRPr="00F80EC7">
        <w:rPr>
          <w:rFonts w:ascii="Times New Roman" w:hAnsi="Times New Roman" w:cs="Times New Roman"/>
          <w:color w:val="auto"/>
          <w:sz w:val="24"/>
          <w:szCs w:val="24"/>
        </w:rPr>
        <w:t xml:space="preserve"> e </w:t>
      </w:r>
      <w:r w:rsidR="00824F6A" w:rsidRPr="00F80EC7">
        <w:rPr>
          <w:rFonts w:ascii="Times New Roman" w:hAnsi="Times New Roman" w:cs="Times New Roman"/>
          <w:color w:val="auto"/>
          <w:sz w:val="24"/>
          <w:szCs w:val="24"/>
        </w:rPr>
        <w:t>G</w:t>
      </w:r>
      <w:r w:rsidR="00600276" w:rsidRPr="00F80EC7">
        <w:rPr>
          <w:rFonts w:ascii="Times New Roman" w:hAnsi="Times New Roman" w:cs="Times New Roman"/>
          <w:color w:val="auto"/>
          <w:sz w:val="24"/>
          <w:szCs w:val="24"/>
        </w:rPr>
        <w:t>eo</w:t>
      </w:r>
      <w:r w:rsidR="00824F6A" w:rsidRPr="00F80EC7">
        <w:rPr>
          <w:rFonts w:ascii="Times New Roman" w:hAnsi="Times New Roman" w:cs="Times New Roman"/>
          <w:color w:val="auto"/>
          <w:sz w:val="24"/>
          <w:szCs w:val="24"/>
        </w:rPr>
        <w:t>W</w:t>
      </w:r>
      <w:r w:rsidR="00600276" w:rsidRPr="00F80EC7">
        <w:rPr>
          <w:rFonts w:ascii="Times New Roman" w:hAnsi="Times New Roman" w:cs="Times New Roman"/>
          <w:color w:val="auto"/>
          <w:sz w:val="24"/>
          <w:szCs w:val="24"/>
        </w:rPr>
        <w:t>ine</w:t>
      </w:r>
      <w:r w:rsidR="00824F6A" w:rsidRPr="00F80EC7">
        <w:rPr>
          <w:rFonts w:ascii="Times New Roman" w:hAnsi="Times New Roman" w:cs="Times New Roman"/>
          <w:color w:val="auto"/>
          <w:sz w:val="24"/>
          <w:szCs w:val="24"/>
        </w:rPr>
        <w:t xml:space="preserve"> </w:t>
      </w:r>
      <w:r w:rsidR="00691FB5">
        <w:rPr>
          <w:rFonts w:ascii="Times New Roman" w:hAnsi="Times New Roman" w:cs="Times New Roman"/>
          <w:color w:val="auto"/>
          <w:sz w:val="24"/>
          <w:szCs w:val="24"/>
        </w:rPr>
        <w:t>(TELEPARC, 2016).</w:t>
      </w:r>
    </w:p>
    <w:p w14:paraId="63192FD8" w14:textId="572E2257" w:rsidR="00E06AC4" w:rsidRPr="00EC56E0" w:rsidRDefault="007A198E" w:rsidP="00891440">
      <w:pPr>
        <w:spacing w:after="0" w:line="360" w:lineRule="auto"/>
        <w:ind w:firstLine="567"/>
        <w:jc w:val="both"/>
        <w:rPr>
          <w:rFonts w:ascii="Times New Roman" w:hAnsi="Times New Roman" w:cs="Times New Roman"/>
          <w:sz w:val="24"/>
          <w:szCs w:val="24"/>
        </w:rPr>
      </w:pPr>
      <w:r w:rsidRPr="00F80EC7">
        <w:rPr>
          <w:rFonts w:ascii="Times New Roman" w:hAnsi="Times New Roman" w:cs="Times New Roman"/>
          <w:color w:val="auto"/>
          <w:sz w:val="24"/>
          <w:szCs w:val="24"/>
        </w:rPr>
        <w:t xml:space="preserve">O </w:t>
      </w:r>
      <w:r w:rsidR="00F14467" w:rsidRPr="00F80EC7">
        <w:rPr>
          <w:rFonts w:ascii="Times New Roman" w:hAnsi="Times New Roman" w:cs="Times New Roman"/>
          <w:color w:val="auto"/>
          <w:sz w:val="24"/>
          <w:szCs w:val="24"/>
        </w:rPr>
        <w:t>Software</w:t>
      </w:r>
      <w:r w:rsidRPr="00F80EC7">
        <w:rPr>
          <w:rFonts w:ascii="Times New Roman" w:hAnsi="Times New Roman" w:cs="Times New Roman"/>
          <w:color w:val="auto"/>
          <w:sz w:val="24"/>
          <w:szCs w:val="24"/>
        </w:rPr>
        <w:t xml:space="preserve"> GeoTraceAgri </w:t>
      </w:r>
      <w:r w:rsidR="008261D0" w:rsidRPr="00F80EC7">
        <w:rPr>
          <w:rFonts w:ascii="Times New Roman" w:hAnsi="Times New Roman" w:cs="Times New Roman"/>
          <w:color w:val="auto"/>
          <w:sz w:val="24"/>
          <w:szCs w:val="24"/>
        </w:rPr>
        <w:t xml:space="preserve">definiu uma metodologia para a amostragem, aquisição, utilização e processamento de dados georreferenciados que </w:t>
      </w:r>
      <w:r w:rsidR="00D435B7" w:rsidRPr="00F80EC7">
        <w:rPr>
          <w:rFonts w:ascii="Times New Roman" w:hAnsi="Times New Roman" w:cs="Times New Roman"/>
          <w:color w:val="auto"/>
          <w:sz w:val="24"/>
          <w:szCs w:val="24"/>
        </w:rPr>
        <w:t>foram</w:t>
      </w:r>
      <w:r w:rsidR="008261D0" w:rsidRPr="00F80EC7">
        <w:rPr>
          <w:rFonts w:ascii="Times New Roman" w:hAnsi="Times New Roman" w:cs="Times New Roman"/>
          <w:color w:val="auto"/>
          <w:sz w:val="24"/>
          <w:szCs w:val="24"/>
        </w:rPr>
        <w:t xml:space="preserve"> utilizados para gerar indicadores </w:t>
      </w:r>
      <w:r w:rsidR="000D392C" w:rsidRPr="00F80EC7">
        <w:rPr>
          <w:rFonts w:ascii="Times New Roman" w:hAnsi="Times New Roman" w:cs="Times New Roman"/>
          <w:color w:val="auto"/>
          <w:sz w:val="24"/>
          <w:szCs w:val="24"/>
        </w:rPr>
        <w:t>agroambientais</w:t>
      </w:r>
      <w:r w:rsidRPr="00BF3F34">
        <w:rPr>
          <w:rFonts w:ascii="Times New Roman" w:hAnsi="Times New Roman" w:cs="Times New Roman"/>
          <w:sz w:val="24"/>
          <w:szCs w:val="24"/>
        </w:rPr>
        <w:t xml:space="preserve">. </w:t>
      </w:r>
      <w:r w:rsidR="00696584">
        <w:rPr>
          <w:rFonts w:ascii="Times New Roman" w:hAnsi="Times New Roman" w:cs="Times New Roman"/>
          <w:color w:val="FF0000"/>
          <w:sz w:val="24"/>
          <w:szCs w:val="24"/>
        </w:rPr>
        <w:t xml:space="preserve"> </w:t>
      </w:r>
      <w:r w:rsidR="0023559A" w:rsidRPr="00F80EC7">
        <w:rPr>
          <w:rFonts w:ascii="Times New Roman" w:hAnsi="Times New Roman" w:cs="Times New Roman"/>
          <w:color w:val="auto"/>
          <w:sz w:val="24"/>
          <w:szCs w:val="24"/>
        </w:rPr>
        <w:t xml:space="preserve">O </w:t>
      </w:r>
      <w:r w:rsidR="00F14467" w:rsidRPr="00F80EC7">
        <w:rPr>
          <w:rFonts w:ascii="Times New Roman" w:hAnsi="Times New Roman" w:cs="Times New Roman"/>
          <w:color w:val="auto"/>
          <w:sz w:val="24"/>
          <w:szCs w:val="24"/>
        </w:rPr>
        <w:t>Software</w:t>
      </w:r>
      <w:r w:rsidR="004977C4" w:rsidRPr="00F80EC7">
        <w:rPr>
          <w:rFonts w:ascii="Times New Roman" w:hAnsi="Times New Roman" w:cs="Times New Roman"/>
          <w:color w:val="auto"/>
          <w:sz w:val="24"/>
          <w:szCs w:val="24"/>
        </w:rPr>
        <w:t xml:space="preserve"> </w:t>
      </w:r>
      <w:r w:rsidR="00696584">
        <w:rPr>
          <w:rFonts w:ascii="Times New Roman" w:hAnsi="Times New Roman" w:cs="Times New Roman"/>
          <w:color w:val="auto"/>
          <w:sz w:val="24"/>
          <w:szCs w:val="24"/>
        </w:rPr>
        <w:t>GTIS CAP –</w:t>
      </w:r>
      <w:r w:rsidR="0023559A" w:rsidRPr="00F80EC7">
        <w:rPr>
          <w:rFonts w:ascii="Times New Roman" w:hAnsi="Times New Roman" w:cs="Times New Roman"/>
          <w:color w:val="auto"/>
          <w:sz w:val="24"/>
          <w:szCs w:val="24"/>
        </w:rPr>
        <w:t xml:space="preserve">Sistema de </w:t>
      </w:r>
      <w:r w:rsidR="00EA3E88">
        <w:rPr>
          <w:rFonts w:ascii="Times New Roman" w:hAnsi="Times New Roman" w:cs="Times New Roman"/>
          <w:color w:val="auto"/>
          <w:sz w:val="24"/>
          <w:szCs w:val="24"/>
        </w:rPr>
        <w:t>Geo-Rastreabilidade</w:t>
      </w:r>
      <w:r w:rsidR="0023559A" w:rsidRPr="00F80EC7">
        <w:rPr>
          <w:rFonts w:ascii="Times New Roman" w:hAnsi="Times New Roman" w:cs="Times New Roman"/>
          <w:color w:val="auto"/>
          <w:sz w:val="24"/>
          <w:szCs w:val="24"/>
        </w:rPr>
        <w:t xml:space="preserve"> Integrado para a Polí</w:t>
      </w:r>
      <w:r w:rsidR="00C0566B">
        <w:rPr>
          <w:rFonts w:ascii="Times New Roman" w:hAnsi="Times New Roman" w:cs="Times New Roman"/>
          <w:color w:val="auto"/>
          <w:sz w:val="24"/>
          <w:szCs w:val="24"/>
        </w:rPr>
        <w:t xml:space="preserve">tica Agrícola Comum estabeleceu </w:t>
      </w:r>
      <w:r w:rsidR="0023559A" w:rsidRPr="00F80EC7">
        <w:rPr>
          <w:rFonts w:ascii="Times New Roman" w:hAnsi="Times New Roman" w:cs="Times New Roman"/>
          <w:color w:val="auto"/>
          <w:sz w:val="24"/>
          <w:szCs w:val="24"/>
        </w:rPr>
        <w:t xml:space="preserve">sistema de informação integrado que </w:t>
      </w:r>
      <w:r w:rsidR="005542C9" w:rsidRPr="00F80EC7">
        <w:rPr>
          <w:rFonts w:ascii="Times New Roman" w:hAnsi="Times New Roman" w:cs="Times New Roman"/>
          <w:color w:val="auto"/>
          <w:sz w:val="24"/>
          <w:szCs w:val="24"/>
        </w:rPr>
        <w:t>bene</w:t>
      </w:r>
      <w:r w:rsidR="0023559A" w:rsidRPr="00F80EC7">
        <w:rPr>
          <w:rFonts w:ascii="Times New Roman" w:hAnsi="Times New Roman" w:cs="Times New Roman"/>
          <w:color w:val="auto"/>
          <w:sz w:val="24"/>
          <w:szCs w:val="24"/>
        </w:rPr>
        <w:t>ficiou tanto aos</w:t>
      </w:r>
      <w:r w:rsidR="00F14467" w:rsidRPr="00F80EC7">
        <w:rPr>
          <w:rFonts w:ascii="Times New Roman" w:hAnsi="Times New Roman" w:cs="Times New Roman"/>
          <w:color w:val="auto"/>
          <w:sz w:val="24"/>
          <w:szCs w:val="24"/>
        </w:rPr>
        <w:t xml:space="preserve"> </w:t>
      </w:r>
      <w:r w:rsidR="0023559A" w:rsidRPr="00F80EC7">
        <w:rPr>
          <w:rFonts w:ascii="Times New Roman" w:hAnsi="Times New Roman" w:cs="Times New Roman"/>
          <w:color w:val="auto"/>
          <w:sz w:val="24"/>
          <w:szCs w:val="24"/>
        </w:rPr>
        <w:t>organismos administrativos europeus e nacionais</w:t>
      </w:r>
      <w:r w:rsidR="0060263F">
        <w:rPr>
          <w:rFonts w:ascii="Times New Roman" w:hAnsi="Times New Roman" w:cs="Times New Roman"/>
          <w:color w:val="auto"/>
          <w:sz w:val="24"/>
          <w:szCs w:val="24"/>
        </w:rPr>
        <w:t>,</w:t>
      </w:r>
      <w:r w:rsidR="0023559A" w:rsidRPr="00F80EC7">
        <w:rPr>
          <w:rFonts w:ascii="Times New Roman" w:hAnsi="Times New Roman" w:cs="Times New Roman"/>
          <w:color w:val="auto"/>
          <w:sz w:val="24"/>
          <w:szCs w:val="24"/>
        </w:rPr>
        <w:t xml:space="preserve"> como aos produtores de produtos vegetais e animais.</w:t>
      </w:r>
      <w:r w:rsidR="00FC4610" w:rsidRPr="00F80EC7">
        <w:rPr>
          <w:rFonts w:ascii="Times New Roman" w:hAnsi="Times New Roman" w:cs="Times New Roman"/>
          <w:color w:val="auto"/>
          <w:sz w:val="24"/>
          <w:szCs w:val="24"/>
        </w:rPr>
        <w:t xml:space="preserve"> </w:t>
      </w:r>
      <w:r w:rsidR="0060263F">
        <w:rPr>
          <w:rFonts w:ascii="Times New Roman" w:hAnsi="Times New Roman" w:cs="Times New Roman"/>
          <w:color w:val="auto"/>
          <w:sz w:val="24"/>
          <w:szCs w:val="24"/>
        </w:rPr>
        <w:t>É voltado a sat</w:t>
      </w:r>
      <w:r w:rsidR="00FC4610" w:rsidRPr="00F80EC7">
        <w:rPr>
          <w:rFonts w:ascii="Times New Roman" w:hAnsi="Times New Roman" w:cs="Times New Roman"/>
          <w:color w:val="auto"/>
          <w:sz w:val="24"/>
          <w:szCs w:val="24"/>
        </w:rPr>
        <w:t>isfazer requisitos de ge</w:t>
      </w:r>
      <w:r w:rsidR="0060263F">
        <w:rPr>
          <w:rFonts w:ascii="Times New Roman" w:hAnsi="Times New Roman" w:cs="Times New Roman"/>
          <w:color w:val="auto"/>
          <w:sz w:val="24"/>
          <w:szCs w:val="24"/>
        </w:rPr>
        <w:t>stão, acompanhamento e controle</w:t>
      </w:r>
      <w:r w:rsidR="00FC4610" w:rsidRPr="00F80EC7">
        <w:rPr>
          <w:rFonts w:ascii="Times New Roman" w:hAnsi="Times New Roman" w:cs="Times New Roman"/>
          <w:color w:val="auto"/>
          <w:sz w:val="24"/>
          <w:szCs w:val="24"/>
        </w:rPr>
        <w:t>.</w:t>
      </w:r>
      <w:r w:rsidR="00C0566B">
        <w:rPr>
          <w:rFonts w:ascii="Times New Roman" w:hAnsi="Times New Roman" w:cs="Times New Roman"/>
          <w:color w:val="auto"/>
          <w:sz w:val="24"/>
          <w:szCs w:val="24"/>
        </w:rPr>
        <w:t xml:space="preserve"> </w:t>
      </w:r>
      <w:r w:rsidR="00FC4610" w:rsidRPr="00F80EC7">
        <w:rPr>
          <w:rFonts w:ascii="Times New Roman" w:hAnsi="Times New Roman" w:cs="Times New Roman"/>
          <w:color w:val="auto"/>
          <w:sz w:val="24"/>
          <w:szCs w:val="24"/>
        </w:rPr>
        <w:t xml:space="preserve">O Software </w:t>
      </w:r>
      <w:r w:rsidR="00C0566B">
        <w:rPr>
          <w:rFonts w:ascii="Times New Roman" w:hAnsi="Times New Roman" w:cs="Times New Roman"/>
          <w:color w:val="auto"/>
          <w:sz w:val="24"/>
          <w:szCs w:val="24"/>
        </w:rPr>
        <w:t xml:space="preserve">define indicadores </w:t>
      </w:r>
      <w:r w:rsidR="0060263F">
        <w:rPr>
          <w:rFonts w:ascii="Times New Roman" w:hAnsi="Times New Roman" w:cs="Times New Roman"/>
          <w:color w:val="auto"/>
          <w:sz w:val="24"/>
          <w:szCs w:val="24"/>
        </w:rPr>
        <w:t>associando</w:t>
      </w:r>
      <w:r w:rsidR="00C0566B">
        <w:rPr>
          <w:rFonts w:ascii="Times New Roman" w:hAnsi="Times New Roman" w:cs="Times New Roman"/>
          <w:color w:val="auto"/>
          <w:sz w:val="24"/>
          <w:szCs w:val="24"/>
        </w:rPr>
        <w:t xml:space="preserve"> </w:t>
      </w:r>
      <w:r w:rsidR="00AD1F05">
        <w:rPr>
          <w:rFonts w:ascii="Times New Roman" w:hAnsi="Times New Roman" w:cs="Times New Roman"/>
          <w:color w:val="auto"/>
          <w:sz w:val="24"/>
          <w:szCs w:val="24"/>
        </w:rPr>
        <w:t>dados convencionais</w:t>
      </w:r>
      <w:r w:rsidR="00FC4610" w:rsidRPr="00F80EC7">
        <w:rPr>
          <w:rFonts w:ascii="Times New Roman" w:hAnsi="Times New Roman" w:cs="Times New Roman"/>
          <w:color w:val="auto"/>
          <w:sz w:val="24"/>
          <w:szCs w:val="24"/>
        </w:rPr>
        <w:t xml:space="preserve"> </w:t>
      </w:r>
      <w:r w:rsidR="00C0566B">
        <w:rPr>
          <w:rFonts w:ascii="Times New Roman" w:hAnsi="Times New Roman" w:cs="Times New Roman"/>
          <w:color w:val="auto"/>
          <w:sz w:val="24"/>
          <w:szCs w:val="24"/>
        </w:rPr>
        <w:t xml:space="preserve">com </w:t>
      </w:r>
      <w:r w:rsidR="00AD1F05">
        <w:rPr>
          <w:rFonts w:ascii="Times New Roman" w:hAnsi="Times New Roman" w:cs="Times New Roman"/>
          <w:color w:val="auto"/>
          <w:sz w:val="24"/>
          <w:szCs w:val="24"/>
        </w:rPr>
        <w:t xml:space="preserve">dados </w:t>
      </w:r>
      <w:r w:rsidR="003C6E7D">
        <w:rPr>
          <w:rFonts w:ascii="Times New Roman" w:hAnsi="Times New Roman" w:cs="Times New Roman"/>
          <w:color w:val="auto"/>
          <w:sz w:val="24"/>
          <w:szCs w:val="24"/>
        </w:rPr>
        <w:t>de</w:t>
      </w:r>
      <w:r w:rsidR="00FC4610" w:rsidRPr="00F80EC7">
        <w:rPr>
          <w:rFonts w:ascii="Times New Roman" w:hAnsi="Times New Roman" w:cs="Times New Roman"/>
          <w:color w:val="auto"/>
          <w:sz w:val="24"/>
          <w:szCs w:val="24"/>
        </w:rPr>
        <w:t xml:space="preserve"> imagens de satélite</w:t>
      </w:r>
      <w:r w:rsidR="000E19A8" w:rsidRPr="00F7640F">
        <w:rPr>
          <w:rFonts w:ascii="Times New Roman" w:hAnsi="Times New Roman" w:cs="Times New Roman"/>
          <w:color w:val="000000" w:themeColor="text1"/>
          <w:sz w:val="24"/>
          <w:szCs w:val="24"/>
        </w:rPr>
        <w:t>.</w:t>
      </w:r>
      <w:r w:rsidR="00696584">
        <w:rPr>
          <w:rFonts w:ascii="Times New Roman" w:hAnsi="Times New Roman" w:cs="Times New Roman"/>
          <w:color w:val="000000" w:themeColor="text1"/>
          <w:sz w:val="24"/>
          <w:szCs w:val="24"/>
        </w:rPr>
        <w:t xml:space="preserve"> </w:t>
      </w:r>
      <w:r w:rsidR="004977C4" w:rsidRPr="00F7640F">
        <w:rPr>
          <w:rFonts w:ascii="Times New Roman" w:hAnsi="Times New Roman" w:cs="Times New Roman"/>
          <w:color w:val="000000" w:themeColor="text1"/>
          <w:sz w:val="24"/>
          <w:szCs w:val="24"/>
        </w:rPr>
        <w:t xml:space="preserve">O </w:t>
      </w:r>
      <w:r w:rsidR="00F14467" w:rsidRPr="00F7640F">
        <w:rPr>
          <w:rFonts w:ascii="Times New Roman" w:hAnsi="Times New Roman" w:cs="Times New Roman"/>
          <w:color w:val="000000" w:themeColor="text1"/>
          <w:sz w:val="24"/>
          <w:szCs w:val="24"/>
        </w:rPr>
        <w:t>Software</w:t>
      </w:r>
      <w:r w:rsidR="004977C4" w:rsidRPr="00F7640F">
        <w:rPr>
          <w:rFonts w:ascii="Times New Roman" w:hAnsi="Times New Roman" w:cs="Times New Roman"/>
          <w:color w:val="000000" w:themeColor="text1"/>
          <w:sz w:val="24"/>
          <w:szCs w:val="24"/>
        </w:rPr>
        <w:t xml:space="preserve"> GeoFairTrade </w:t>
      </w:r>
      <w:r w:rsidR="0060263F">
        <w:rPr>
          <w:rFonts w:ascii="Times New Roman" w:hAnsi="Times New Roman" w:cs="Times New Roman"/>
          <w:color w:val="000000" w:themeColor="text1"/>
          <w:sz w:val="24"/>
          <w:szCs w:val="24"/>
        </w:rPr>
        <w:t>desenvolveu</w:t>
      </w:r>
      <w:r w:rsidR="00FF6A2C" w:rsidRPr="00F7640F">
        <w:rPr>
          <w:rFonts w:ascii="Times New Roman" w:hAnsi="Times New Roman" w:cs="Times New Roman"/>
          <w:color w:val="000000" w:themeColor="text1"/>
          <w:sz w:val="24"/>
          <w:szCs w:val="24"/>
        </w:rPr>
        <w:t xml:space="preserve"> indicadores s</w:t>
      </w:r>
      <w:r w:rsidR="00AE30E8">
        <w:rPr>
          <w:rFonts w:ascii="Times New Roman" w:hAnsi="Times New Roman" w:cs="Times New Roman"/>
          <w:color w:val="000000" w:themeColor="text1"/>
          <w:sz w:val="24"/>
          <w:szCs w:val="24"/>
        </w:rPr>
        <w:t>ociais, econômicos e ambientais visando</w:t>
      </w:r>
      <w:r w:rsidR="00FF6A2C" w:rsidRPr="00F7640F">
        <w:rPr>
          <w:rFonts w:ascii="Times New Roman" w:hAnsi="Times New Roman" w:cs="Times New Roman"/>
          <w:color w:val="000000" w:themeColor="text1"/>
          <w:sz w:val="24"/>
          <w:szCs w:val="24"/>
        </w:rPr>
        <w:t xml:space="preserve"> melhorar a transparência dos produtos no </w:t>
      </w:r>
      <w:r w:rsidR="00AE30E8">
        <w:rPr>
          <w:rFonts w:ascii="Times New Roman" w:hAnsi="Times New Roman" w:cs="Times New Roman"/>
          <w:color w:val="000000" w:themeColor="text1"/>
          <w:sz w:val="24"/>
          <w:szCs w:val="24"/>
        </w:rPr>
        <w:t xml:space="preserve">comércio </w:t>
      </w:r>
      <w:r w:rsidR="00691FB5">
        <w:rPr>
          <w:rFonts w:ascii="Times New Roman" w:hAnsi="Times New Roman" w:cs="Times New Roman"/>
          <w:color w:val="000000" w:themeColor="text1"/>
          <w:sz w:val="24"/>
          <w:szCs w:val="24"/>
        </w:rPr>
        <w:t>nacional/internacional</w:t>
      </w:r>
      <w:r w:rsidR="00A342EC" w:rsidRPr="00F7640F">
        <w:rPr>
          <w:rFonts w:ascii="Times New Roman" w:hAnsi="Times New Roman" w:cs="Times New Roman"/>
          <w:color w:val="000000" w:themeColor="text1"/>
          <w:sz w:val="24"/>
          <w:szCs w:val="24"/>
        </w:rPr>
        <w:t>.</w:t>
      </w:r>
      <w:r w:rsidR="00696584">
        <w:rPr>
          <w:rFonts w:ascii="Times New Roman" w:hAnsi="Times New Roman" w:cs="Times New Roman"/>
          <w:color w:val="000000" w:themeColor="text1"/>
          <w:sz w:val="24"/>
          <w:szCs w:val="24"/>
        </w:rPr>
        <w:t xml:space="preserve"> </w:t>
      </w:r>
      <w:r w:rsidRPr="00F80EC7">
        <w:rPr>
          <w:rFonts w:ascii="Times New Roman" w:hAnsi="Times New Roman" w:cs="Times New Roman"/>
          <w:color w:val="auto"/>
          <w:sz w:val="24"/>
          <w:szCs w:val="24"/>
        </w:rPr>
        <w:t xml:space="preserve">O </w:t>
      </w:r>
      <w:r w:rsidR="00F14467" w:rsidRPr="00F80EC7">
        <w:rPr>
          <w:rFonts w:ascii="Times New Roman" w:hAnsi="Times New Roman" w:cs="Times New Roman"/>
          <w:color w:val="auto"/>
          <w:sz w:val="24"/>
          <w:szCs w:val="24"/>
        </w:rPr>
        <w:t xml:space="preserve">Software </w:t>
      </w:r>
      <w:r w:rsidR="00EC56E0">
        <w:rPr>
          <w:rFonts w:ascii="Times New Roman" w:hAnsi="Times New Roman" w:cs="Times New Roman"/>
          <w:color w:val="auto"/>
          <w:sz w:val="24"/>
          <w:szCs w:val="24"/>
        </w:rPr>
        <w:t xml:space="preserve">GeoWine aplicou a Geo-Rastreabilidade objetivando o cumprimento das </w:t>
      </w:r>
      <w:r w:rsidRPr="00F80EC7">
        <w:rPr>
          <w:rFonts w:ascii="Times New Roman" w:hAnsi="Times New Roman" w:cs="Times New Roman"/>
          <w:color w:val="auto"/>
          <w:sz w:val="24"/>
          <w:szCs w:val="24"/>
        </w:rPr>
        <w:t xml:space="preserve">diretivas da Comissão Europeia relativas a vinhos, tais como melhorar a </w:t>
      </w:r>
      <w:r w:rsidRPr="00F80EC7">
        <w:rPr>
          <w:rFonts w:ascii="Times New Roman" w:hAnsi="Times New Roman" w:cs="Times New Roman"/>
          <w:color w:val="auto"/>
          <w:sz w:val="24"/>
          <w:szCs w:val="24"/>
        </w:rPr>
        <w:lastRenderedPageBreak/>
        <w:t xml:space="preserve">qualidade, reformar e simplificar a rotulagem de garrafas, prevenir a falsificação e desenvolver parceria entre as empresas de pesquisa. </w:t>
      </w:r>
      <w:r w:rsidR="00EC56E0">
        <w:rPr>
          <w:rFonts w:ascii="Times New Roman" w:hAnsi="Times New Roman" w:cs="Times New Roman"/>
          <w:color w:val="auto"/>
          <w:sz w:val="24"/>
          <w:szCs w:val="24"/>
        </w:rPr>
        <w:t>Como resultado, agrega-se valor ao produto e certifica-se a origem geográfica que pode ser consultada através do geoportal do GeoWine</w:t>
      </w:r>
      <w:r w:rsidR="00E06AC4">
        <w:rPr>
          <w:rFonts w:ascii="Times New Roman" w:hAnsi="Times New Roman" w:cs="Times New Roman"/>
          <w:color w:val="000000"/>
          <w:sz w:val="24"/>
          <w:szCs w:val="24"/>
        </w:rPr>
        <w:t>.</w:t>
      </w:r>
    </w:p>
    <w:p w14:paraId="12642592" w14:textId="653825D6" w:rsidR="00760CF8" w:rsidRDefault="00696584" w:rsidP="00891440">
      <w:pPr>
        <w:spacing w:after="0" w:line="360" w:lineRule="auto"/>
        <w:ind w:left="28" w:firstLine="567"/>
        <w:jc w:val="both"/>
        <w:rPr>
          <w:rFonts w:ascii="Times New Roman" w:hAnsi="Times New Roman" w:cs="Times New Roman"/>
          <w:sz w:val="24"/>
          <w:szCs w:val="24"/>
        </w:rPr>
      </w:pPr>
      <w:r w:rsidRPr="00F80EC7">
        <w:rPr>
          <w:rFonts w:ascii="Times New Roman" w:hAnsi="Times New Roman" w:cs="Times New Roman"/>
          <w:color w:val="auto"/>
          <w:sz w:val="24"/>
          <w:szCs w:val="24"/>
        </w:rPr>
        <w:t>No Brasil, a Embrapa foi a responsável pelo protótipo OTAG</w:t>
      </w:r>
      <w:r w:rsidR="00691FB5">
        <w:rPr>
          <w:rFonts w:ascii="Times New Roman" w:hAnsi="Times New Roman" w:cs="Times New Roman"/>
          <w:color w:val="auto"/>
          <w:sz w:val="24"/>
          <w:szCs w:val="24"/>
        </w:rPr>
        <w:t xml:space="preserve"> </w:t>
      </w:r>
      <w:r w:rsidR="00691FB5" w:rsidRPr="00691FB5">
        <w:rPr>
          <w:rFonts w:ascii="Times New Roman" w:hAnsi="Times New Roman" w:cs="Times New Roman"/>
          <w:color w:val="auto"/>
          <w:sz w:val="24"/>
          <w:szCs w:val="24"/>
        </w:rPr>
        <w:t>(OTAG, 2008)</w:t>
      </w:r>
      <w:r w:rsidRPr="00F80EC7">
        <w:rPr>
          <w:rFonts w:ascii="Times New Roman" w:hAnsi="Times New Roman" w:cs="Times New Roman"/>
          <w:color w:val="auto"/>
          <w:sz w:val="24"/>
          <w:szCs w:val="24"/>
        </w:rPr>
        <w:t xml:space="preserve"> </w:t>
      </w:r>
      <w:r w:rsidR="007A198E" w:rsidRPr="00F14467">
        <w:rPr>
          <w:rFonts w:ascii="Times New Roman" w:hAnsi="Times New Roman" w:cs="Times New Roman"/>
          <w:color w:val="000000"/>
          <w:sz w:val="24"/>
          <w:szCs w:val="24"/>
        </w:rPr>
        <w:t xml:space="preserve">- </w:t>
      </w:r>
      <w:r w:rsidR="007A198E" w:rsidRPr="00F14467">
        <w:rPr>
          <w:rFonts w:ascii="Times New Roman" w:hAnsi="Times New Roman" w:cs="Times New Roman"/>
          <w:i/>
          <w:color w:val="000000"/>
          <w:sz w:val="24"/>
          <w:szCs w:val="24"/>
        </w:rPr>
        <w:t>Operational Management and Geodecisional Prototype to Track and Trace Agricultural Production</w:t>
      </w:r>
      <w:r w:rsidR="00A70BE3">
        <w:rPr>
          <w:rFonts w:ascii="Times New Roman" w:hAnsi="Times New Roman" w:cs="Times New Roman"/>
          <w:color w:val="000000"/>
          <w:sz w:val="24"/>
          <w:szCs w:val="24"/>
        </w:rPr>
        <w:t xml:space="preserve"> é</w:t>
      </w:r>
      <w:r w:rsidR="007A198E" w:rsidRPr="00F14467">
        <w:rPr>
          <w:rFonts w:ascii="Times New Roman" w:hAnsi="Times New Roman" w:cs="Times New Roman"/>
          <w:color w:val="000000"/>
          <w:sz w:val="24"/>
          <w:szCs w:val="24"/>
        </w:rPr>
        <w:t xml:space="preserve"> um protótipo de geodecisão para rastrear a produção agropecuária</w:t>
      </w:r>
      <w:r w:rsidR="00AA4AA4" w:rsidRPr="00694CE0">
        <w:rPr>
          <w:rFonts w:ascii="Times New Roman" w:hAnsi="Times New Roman" w:cs="Times New Roman"/>
          <w:color w:val="000000"/>
          <w:sz w:val="24"/>
          <w:szCs w:val="24"/>
          <w:vertAlign w:val="superscript"/>
        </w:rPr>
        <w:t>16</w:t>
      </w:r>
      <w:r w:rsidR="00AA4AA4" w:rsidRPr="00F14467">
        <w:rPr>
          <w:rFonts w:ascii="Times New Roman" w:hAnsi="Times New Roman" w:cs="Times New Roman"/>
          <w:color w:val="000000"/>
          <w:sz w:val="24"/>
          <w:szCs w:val="24"/>
        </w:rPr>
        <w:t>.</w:t>
      </w:r>
      <w:r w:rsidR="007A198E" w:rsidRPr="00F14467">
        <w:rPr>
          <w:rFonts w:ascii="Times New Roman" w:hAnsi="Times New Roman" w:cs="Times New Roman"/>
          <w:color w:val="000000"/>
          <w:sz w:val="24"/>
          <w:szCs w:val="24"/>
        </w:rPr>
        <w:t xml:space="preserve"> </w:t>
      </w:r>
      <w:r w:rsidR="00A70BE3">
        <w:rPr>
          <w:rFonts w:ascii="Times New Roman" w:hAnsi="Times New Roman" w:cs="Times New Roman"/>
          <w:color w:val="000000"/>
          <w:sz w:val="24"/>
          <w:szCs w:val="24"/>
        </w:rPr>
        <w:t>Baseando-se no Protótipo OTAG</w:t>
      </w:r>
      <w:r w:rsidR="0060263F">
        <w:rPr>
          <w:rFonts w:ascii="Times New Roman" w:hAnsi="Times New Roman" w:cs="Times New Roman"/>
          <w:color w:val="000000"/>
          <w:sz w:val="24"/>
          <w:szCs w:val="24"/>
        </w:rPr>
        <w:t>, desenvolveu-se</w:t>
      </w:r>
      <w:r w:rsidR="0075525F">
        <w:rPr>
          <w:rFonts w:ascii="Times New Roman" w:hAnsi="Times New Roman" w:cs="Times New Roman"/>
          <w:color w:val="000000"/>
          <w:sz w:val="24"/>
          <w:szCs w:val="24"/>
        </w:rPr>
        <w:t xml:space="preserve"> o Software GeoRastro</w:t>
      </w:r>
      <w:r w:rsidR="00691FB5">
        <w:rPr>
          <w:rFonts w:ascii="Times New Roman" w:hAnsi="Times New Roman" w:cs="Times New Roman"/>
          <w:color w:val="000000"/>
          <w:sz w:val="24"/>
          <w:szCs w:val="24"/>
        </w:rPr>
        <w:t xml:space="preserve"> </w:t>
      </w:r>
      <w:r w:rsidR="00691FB5" w:rsidRPr="00691FB5">
        <w:rPr>
          <w:rFonts w:ascii="Times New Roman" w:hAnsi="Times New Roman" w:cs="Times New Roman"/>
          <w:color w:val="000000"/>
          <w:sz w:val="24"/>
          <w:szCs w:val="24"/>
        </w:rPr>
        <w:t>(EMBRAPA, 2014)</w:t>
      </w:r>
      <w:r w:rsidR="007A198E" w:rsidRPr="00F14467">
        <w:rPr>
          <w:rFonts w:ascii="Times New Roman" w:hAnsi="Times New Roman" w:cs="Times New Roman"/>
          <w:color w:val="000000"/>
          <w:sz w:val="24"/>
          <w:szCs w:val="24"/>
        </w:rPr>
        <w:t xml:space="preserve"> </w:t>
      </w:r>
      <w:r w:rsidR="00786219" w:rsidRPr="00786219">
        <w:rPr>
          <w:rFonts w:ascii="Times New Roman" w:hAnsi="Times New Roman" w:cs="Times New Roman"/>
          <w:color w:val="000000"/>
          <w:sz w:val="24"/>
          <w:szCs w:val="24"/>
        </w:rPr>
        <w:t>de geodecisão para a gestão operacional da produção extensiva de bovinos, juntamente com os padrões de aquisição, trata</w:t>
      </w:r>
      <w:r w:rsidR="00691FB5">
        <w:rPr>
          <w:rFonts w:ascii="Times New Roman" w:hAnsi="Times New Roman" w:cs="Times New Roman"/>
          <w:color w:val="000000"/>
          <w:sz w:val="24"/>
          <w:szCs w:val="24"/>
        </w:rPr>
        <w:t>mento e difusão das informações</w:t>
      </w:r>
      <w:r w:rsidR="007A198E" w:rsidRPr="00F14467">
        <w:rPr>
          <w:rFonts w:ascii="Times New Roman" w:hAnsi="Times New Roman" w:cs="Times New Roman"/>
          <w:color w:val="000000"/>
          <w:sz w:val="24"/>
          <w:szCs w:val="24"/>
        </w:rPr>
        <w:t>.</w:t>
      </w:r>
      <w:r w:rsidR="00702915">
        <w:rPr>
          <w:rFonts w:ascii="Times New Roman" w:hAnsi="Times New Roman" w:cs="Times New Roman"/>
          <w:color w:val="000000"/>
          <w:sz w:val="24"/>
          <w:szCs w:val="24"/>
        </w:rPr>
        <w:t xml:space="preserve"> </w:t>
      </w:r>
      <w:r w:rsidR="007A198E" w:rsidRPr="00BF3F34">
        <w:rPr>
          <w:rFonts w:ascii="Times New Roman" w:hAnsi="Times New Roman" w:cs="Times New Roman"/>
          <w:sz w:val="24"/>
          <w:szCs w:val="24"/>
        </w:rPr>
        <w:t xml:space="preserve">O Quadro 1 apresenta uma análise comparativa entre os softwares de integração de </w:t>
      </w:r>
      <w:r w:rsidR="00EA3E88">
        <w:rPr>
          <w:rFonts w:ascii="Times New Roman" w:hAnsi="Times New Roman" w:cs="Times New Roman"/>
          <w:sz w:val="24"/>
          <w:szCs w:val="24"/>
        </w:rPr>
        <w:t>Geo-Rastreabilidade</w:t>
      </w:r>
      <w:r w:rsidR="007A198E" w:rsidRPr="00BF3F34">
        <w:rPr>
          <w:rFonts w:ascii="Times New Roman" w:hAnsi="Times New Roman" w:cs="Times New Roman"/>
          <w:sz w:val="24"/>
          <w:szCs w:val="24"/>
        </w:rPr>
        <w:t xml:space="preserve"> estudados, focando o objetivo do software, as fases em que aplicam a geoinformação e as tecnologias envolvidas. </w:t>
      </w:r>
    </w:p>
    <w:p w14:paraId="6D424D99" w14:textId="343DF8FF" w:rsidR="007820B3" w:rsidRPr="00601B00" w:rsidRDefault="007A198E" w:rsidP="00601B00">
      <w:pPr>
        <w:tabs>
          <w:tab w:val="left" w:pos="709"/>
        </w:tabs>
        <w:spacing w:after="0" w:line="360" w:lineRule="auto"/>
        <w:jc w:val="both"/>
        <w:rPr>
          <w:rFonts w:ascii="Times New Roman" w:hAnsi="Times New Roman" w:cs="Times New Roman"/>
          <w:sz w:val="20"/>
          <w:szCs w:val="24"/>
        </w:rPr>
      </w:pPr>
      <w:r w:rsidRPr="00601B00">
        <w:rPr>
          <w:rFonts w:ascii="Times New Roman" w:hAnsi="Times New Roman" w:cs="Times New Roman"/>
          <w:color w:val="000000"/>
          <w:sz w:val="20"/>
          <w:szCs w:val="24"/>
        </w:rPr>
        <w:t xml:space="preserve">Quadro 1: Comparação </w:t>
      </w:r>
      <w:r w:rsidRPr="00601B00">
        <w:rPr>
          <w:rFonts w:ascii="Times New Roman" w:hAnsi="Times New Roman" w:cs="Times New Roman"/>
          <w:sz w:val="20"/>
          <w:szCs w:val="24"/>
        </w:rPr>
        <w:t xml:space="preserve">entre os softwares analisados que integram a </w:t>
      </w:r>
      <w:r w:rsidR="00EA3E88" w:rsidRPr="00601B00">
        <w:rPr>
          <w:rFonts w:ascii="Times New Roman" w:hAnsi="Times New Roman" w:cs="Times New Roman"/>
          <w:sz w:val="20"/>
          <w:szCs w:val="24"/>
        </w:rPr>
        <w:t>Geo-Rastreabilidade</w:t>
      </w:r>
    </w:p>
    <w:tbl>
      <w:tblPr>
        <w:tblW w:w="9298" w:type="dxa"/>
        <w:tblInd w:w="29" w:type="dxa"/>
        <w:tblBorders>
          <w:top w:val="single" w:sz="4" w:space="0" w:color="auto"/>
          <w:bottom w:val="single" w:sz="4" w:space="0" w:color="auto"/>
          <w:insideH w:val="single" w:sz="4" w:space="0" w:color="auto"/>
          <w:insideV w:val="single" w:sz="4" w:space="0" w:color="auto"/>
        </w:tblBorders>
        <w:tblLayout w:type="fixed"/>
        <w:tblCellMar>
          <w:left w:w="113" w:type="dxa"/>
        </w:tblCellMar>
        <w:tblLook w:val="04A0" w:firstRow="1" w:lastRow="0" w:firstColumn="1" w:lastColumn="0" w:noHBand="0" w:noVBand="1"/>
      </w:tblPr>
      <w:tblGrid>
        <w:gridCol w:w="1077"/>
        <w:gridCol w:w="3684"/>
        <w:gridCol w:w="397"/>
        <w:gridCol w:w="397"/>
        <w:gridCol w:w="397"/>
        <w:gridCol w:w="397"/>
        <w:gridCol w:w="397"/>
        <w:gridCol w:w="397"/>
        <w:gridCol w:w="312"/>
        <w:gridCol w:w="1843"/>
      </w:tblGrid>
      <w:tr w:rsidR="00284BA0" w:rsidRPr="00601B00" w14:paraId="33C93856" w14:textId="77777777" w:rsidTr="00837E66">
        <w:trPr>
          <w:trHeight w:val="714"/>
        </w:trPr>
        <w:tc>
          <w:tcPr>
            <w:tcW w:w="1077" w:type="dxa"/>
            <w:vMerge w:val="restart"/>
            <w:shd w:val="clear" w:color="auto" w:fill="auto"/>
            <w:vAlign w:val="center"/>
          </w:tcPr>
          <w:p w14:paraId="23A7C66B"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Software</w:t>
            </w:r>
          </w:p>
        </w:tc>
        <w:tc>
          <w:tcPr>
            <w:tcW w:w="3684" w:type="dxa"/>
            <w:vMerge w:val="restart"/>
            <w:shd w:val="clear" w:color="auto" w:fill="auto"/>
            <w:tcMar>
              <w:left w:w="108" w:type="dxa"/>
            </w:tcMar>
            <w:vAlign w:val="center"/>
          </w:tcPr>
          <w:p w14:paraId="7673B6A2"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Objetivo</w:t>
            </w:r>
          </w:p>
        </w:tc>
        <w:tc>
          <w:tcPr>
            <w:tcW w:w="2694" w:type="dxa"/>
            <w:gridSpan w:val="7"/>
            <w:shd w:val="clear" w:color="auto" w:fill="auto"/>
            <w:tcMar>
              <w:left w:w="108" w:type="dxa"/>
            </w:tcMar>
            <w:vAlign w:val="center"/>
          </w:tcPr>
          <w:p w14:paraId="503254CB"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Fases de aplicação da geoinformação</w:t>
            </w:r>
          </w:p>
        </w:tc>
        <w:tc>
          <w:tcPr>
            <w:tcW w:w="1843" w:type="dxa"/>
            <w:vMerge w:val="restart"/>
            <w:shd w:val="clear" w:color="auto" w:fill="auto"/>
            <w:tcMar>
              <w:left w:w="108" w:type="dxa"/>
            </w:tcMar>
            <w:vAlign w:val="center"/>
          </w:tcPr>
          <w:p w14:paraId="35EBD7F9"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Tecnologias envolvidas</w:t>
            </w:r>
          </w:p>
        </w:tc>
      </w:tr>
      <w:tr w:rsidR="00284BA0" w:rsidRPr="00601B00" w14:paraId="1C451C8B" w14:textId="77777777" w:rsidTr="00702915">
        <w:trPr>
          <w:trHeight w:val="1554"/>
        </w:trPr>
        <w:tc>
          <w:tcPr>
            <w:tcW w:w="1077" w:type="dxa"/>
            <w:vMerge/>
            <w:shd w:val="clear" w:color="auto" w:fill="auto"/>
          </w:tcPr>
          <w:p w14:paraId="4982FCA8"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c>
          <w:tcPr>
            <w:tcW w:w="3684" w:type="dxa"/>
            <w:vMerge/>
            <w:shd w:val="clear" w:color="auto" w:fill="auto"/>
            <w:tcMar>
              <w:left w:w="108" w:type="dxa"/>
            </w:tcMar>
          </w:tcPr>
          <w:p w14:paraId="41238276"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c>
          <w:tcPr>
            <w:tcW w:w="397" w:type="dxa"/>
            <w:vMerge w:val="restart"/>
            <w:shd w:val="clear" w:color="auto" w:fill="auto"/>
            <w:tcMar>
              <w:left w:w="108" w:type="dxa"/>
            </w:tcMar>
            <w:textDirection w:val="btLr"/>
          </w:tcPr>
          <w:p w14:paraId="0A50C302" w14:textId="77777777" w:rsidR="00284BA0" w:rsidRPr="00601B00" w:rsidRDefault="00284BA0" w:rsidP="00601B00">
            <w:pPr>
              <w:tabs>
                <w:tab w:val="left" w:pos="709"/>
              </w:tabs>
              <w:spacing w:after="0" w:line="240" w:lineRule="auto"/>
              <w:rPr>
                <w:rFonts w:ascii="Times New Roman" w:hAnsi="Times New Roman" w:cs="Times New Roman"/>
                <w:sz w:val="20"/>
                <w:szCs w:val="20"/>
              </w:rPr>
            </w:pPr>
            <w:r w:rsidRPr="00601B00">
              <w:rPr>
                <w:rFonts w:ascii="Times New Roman" w:hAnsi="Times New Roman" w:cs="Times New Roman"/>
                <w:sz w:val="20"/>
                <w:szCs w:val="20"/>
              </w:rPr>
              <w:t>Produção</w:t>
            </w:r>
          </w:p>
        </w:tc>
        <w:tc>
          <w:tcPr>
            <w:tcW w:w="397" w:type="dxa"/>
            <w:vMerge w:val="restart"/>
            <w:shd w:val="clear" w:color="auto" w:fill="auto"/>
            <w:tcMar>
              <w:left w:w="108" w:type="dxa"/>
            </w:tcMar>
            <w:textDirection w:val="btLr"/>
          </w:tcPr>
          <w:p w14:paraId="5755EAE8" w14:textId="77777777" w:rsidR="00284BA0" w:rsidRPr="00601B00" w:rsidRDefault="00284BA0" w:rsidP="00601B00">
            <w:pPr>
              <w:tabs>
                <w:tab w:val="left" w:pos="709"/>
              </w:tabs>
              <w:spacing w:after="0" w:line="240" w:lineRule="auto"/>
              <w:rPr>
                <w:rFonts w:ascii="Times New Roman" w:hAnsi="Times New Roman" w:cs="Times New Roman"/>
                <w:sz w:val="20"/>
                <w:szCs w:val="20"/>
              </w:rPr>
            </w:pPr>
            <w:r w:rsidRPr="00601B00">
              <w:rPr>
                <w:rFonts w:ascii="Times New Roman" w:hAnsi="Times New Roman" w:cs="Times New Roman"/>
                <w:sz w:val="20"/>
                <w:szCs w:val="20"/>
              </w:rPr>
              <w:t>Colheita</w:t>
            </w:r>
          </w:p>
        </w:tc>
        <w:tc>
          <w:tcPr>
            <w:tcW w:w="1191" w:type="dxa"/>
            <w:gridSpan w:val="3"/>
            <w:shd w:val="clear" w:color="auto" w:fill="auto"/>
            <w:tcMar>
              <w:left w:w="108" w:type="dxa"/>
            </w:tcMar>
            <w:vAlign w:val="center"/>
          </w:tcPr>
          <w:p w14:paraId="1621B58D" w14:textId="77777777" w:rsidR="00284BA0" w:rsidRPr="00601B00" w:rsidRDefault="00284BA0" w:rsidP="00601B00">
            <w:pPr>
              <w:tabs>
                <w:tab w:val="left" w:pos="709"/>
              </w:tabs>
              <w:spacing w:after="0" w:line="240" w:lineRule="auto"/>
              <w:rPr>
                <w:rFonts w:ascii="Times New Roman" w:hAnsi="Times New Roman" w:cs="Times New Roman"/>
                <w:sz w:val="20"/>
                <w:szCs w:val="20"/>
              </w:rPr>
            </w:pPr>
            <w:r w:rsidRPr="00601B00">
              <w:rPr>
                <w:rFonts w:ascii="Times New Roman" w:hAnsi="Times New Roman" w:cs="Times New Roman"/>
                <w:sz w:val="20"/>
                <w:szCs w:val="20"/>
              </w:rPr>
              <w:t>Pós-colheita</w:t>
            </w:r>
          </w:p>
        </w:tc>
        <w:tc>
          <w:tcPr>
            <w:tcW w:w="397" w:type="dxa"/>
            <w:vMerge w:val="restart"/>
            <w:shd w:val="clear" w:color="auto" w:fill="auto"/>
            <w:tcMar>
              <w:left w:w="108" w:type="dxa"/>
            </w:tcMar>
            <w:textDirection w:val="btLr"/>
          </w:tcPr>
          <w:p w14:paraId="263EB1F3" w14:textId="723018E5" w:rsidR="00284BA0" w:rsidRPr="00601B00" w:rsidRDefault="00284BA0" w:rsidP="00601B00">
            <w:pPr>
              <w:tabs>
                <w:tab w:val="left" w:pos="709"/>
              </w:tabs>
              <w:spacing w:after="0" w:line="240" w:lineRule="auto"/>
              <w:ind w:left="113" w:right="113"/>
              <w:jc w:val="both"/>
              <w:rPr>
                <w:rFonts w:ascii="Times New Roman" w:hAnsi="Times New Roman" w:cs="Times New Roman"/>
                <w:sz w:val="20"/>
                <w:szCs w:val="20"/>
              </w:rPr>
            </w:pPr>
            <w:r w:rsidRPr="00601B00">
              <w:rPr>
                <w:rFonts w:ascii="Times New Roman" w:hAnsi="Times New Roman" w:cs="Times New Roman"/>
                <w:sz w:val="20"/>
                <w:szCs w:val="20"/>
              </w:rPr>
              <w:t>Distribuição</w:t>
            </w:r>
          </w:p>
        </w:tc>
        <w:tc>
          <w:tcPr>
            <w:tcW w:w="312" w:type="dxa"/>
            <w:vMerge w:val="restart"/>
            <w:shd w:val="clear" w:color="auto" w:fill="auto"/>
            <w:tcMar>
              <w:left w:w="108" w:type="dxa"/>
            </w:tcMar>
            <w:textDirection w:val="btLr"/>
          </w:tcPr>
          <w:p w14:paraId="4E3D74F1" w14:textId="48893FA1" w:rsidR="00284BA0" w:rsidRPr="00601B00" w:rsidRDefault="00284BA0" w:rsidP="00601B00">
            <w:pPr>
              <w:tabs>
                <w:tab w:val="left" w:pos="709"/>
              </w:tabs>
              <w:spacing w:after="0" w:line="240" w:lineRule="auto"/>
              <w:ind w:left="113" w:right="113"/>
              <w:jc w:val="both"/>
              <w:rPr>
                <w:rFonts w:ascii="Times New Roman" w:hAnsi="Times New Roman" w:cs="Times New Roman"/>
                <w:sz w:val="20"/>
                <w:szCs w:val="20"/>
              </w:rPr>
            </w:pPr>
            <w:r w:rsidRPr="00601B00">
              <w:rPr>
                <w:rFonts w:ascii="Times New Roman" w:hAnsi="Times New Roman" w:cs="Times New Roman"/>
                <w:sz w:val="20"/>
                <w:szCs w:val="20"/>
              </w:rPr>
              <w:t>Venda</w:t>
            </w:r>
          </w:p>
        </w:tc>
        <w:tc>
          <w:tcPr>
            <w:tcW w:w="1843" w:type="dxa"/>
            <w:vMerge/>
            <w:shd w:val="clear" w:color="auto" w:fill="auto"/>
            <w:tcMar>
              <w:left w:w="108" w:type="dxa"/>
            </w:tcMar>
            <w:textDirection w:val="btLr"/>
          </w:tcPr>
          <w:p w14:paraId="26BC2E33"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r>
      <w:tr w:rsidR="00284BA0" w:rsidRPr="00601B00" w14:paraId="3EDE6FDB" w14:textId="77777777" w:rsidTr="00837E66">
        <w:trPr>
          <w:cantSplit/>
          <w:trHeight w:hRule="exact" w:val="1498"/>
        </w:trPr>
        <w:tc>
          <w:tcPr>
            <w:tcW w:w="1077" w:type="dxa"/>
            <w:vMerge/>
            <w:shd w:val="clear" w:color="auto" w:fill="auto"/>
          </w:tcPr>
          <w:p w14:paraId="2264B4F3"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c>
          <w:tcPr>
            <w:tcW w:w="3684" w:type="dxa"/>
            <w:vMerge/>
            <w:shd w:val="clear" w:color="auto" w:fill="auto"/>
            <w:tcMar>
              <w:left w:w="108" w:type="dxa"/>
            </w:tcMar>
          </w:tcPr>
          <w:p w14:paraId="0C7E8773"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c>
          <w:tcPr>
            <w:tcW w:w="397" w:type="dxa"/>
            <w:vMerge/>
            <w:shd w:val="clear" w:color="auto" w:fill="auto"/>
            <w:tcMar>
              <w:left w:w="108" w:type="dxa"/>
            </w:tcMar>
          </w:tcPr>
          <w:p w14:paraId="6D1F10F4"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c>
          <w:tcPr>
            <w:tcW w:w="397" w:type="dxa"/>
            <w:vMerge/>
            <w:shd w:val="clear" w:color="auto" w:fill="auto"/>
            <w:tcMar>
              <w:left w:w="108" w:type="dxa"/>
            </w:tcMar>
          </w:tcPr>
          <w:p w14:paraId="5BDA5A19"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c>
          <w:tcPr>
            <w:tcW w:w="397" w:type="dxa"/>
            <w:shd w:val="clear" w:color="auto" w:fill="auto"/>
            <w:tcMar>
              <w:left w:w="108" w:type="dxa"/>
            </w:tcMar>
            <w:textDirection w:val="btLr"/>
          </w:tcPr>
          <w:p w14:paraId="62BF5BDA"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Transporte</w:t>
            </w:r>
          </w:p>
        </w:tc>
        <w:tc>
          <w:tcPr>
            <w:tcW w:w="397" w:type="dxa"/>
            <w:shd w:val="clear" w:color="auto" w:fill="auto"/>
            <w:tcMar>
              <w:left w:w="108" w:type="dxa"/>
            </w:tcMar>
            <w:textDirection w:val="btLr"/>
          </w:tcPr>
          <w:p w14:paraId="6233B42D"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Armazenamento</w:t>
            </w:r>
          </w:p>
        </w:tc>
        <w:tc>
          <w:tcPr>
            <w:tcW w:w="397" w:type="dxa"/>
            <w:shd w:val="clear" w:color="auto" w:fill="auto"/>
            <w:tcMar>
              <w:left w:w="108" w:type="dxa"/>
            </w:tcMar>
            <w:textDirection w:val="btLr"/>
          </w:tcPr>
          <w:p w14:paraId="74941775"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Processamento</w:t>
            </w:r>
          </w:p>
        </w:tc>
        <w:tc>
          <w:tcPr>
            <w:tcW w:w="397" w:type="dxa"/>
            <w:vMerge/>
            <w:shd w:val="clear" w:color="auto" w:fill="auto"/>
            <w:tcMar>
              <w:left w:w="108" w:type="dxa"/>
            </w:tcMar>
            <w:textDirection w:val="btLr"/>
          </w:tcPr>
          <w:p w14:paraId="7054E008" w14:textId="19FF4CC0" w:rsidR="00284BA0" w:rsidRPr="00601B00" w:rsidRDefault="00284BA0" w:rsidP="00601B00">
            <w:pPr>
              <w:tabs>
                <w:tab w:val="left" w:pos="709"/>
              </w:tabs>
              <w:spacing w:after="0" w:line="240" w:lineRule="auto"/>
              <w:ind w:left="113" w:right="113"/>
              <w:jc w:val="both"/>
              <w:rPr>
                <w:rFonts w:ascii="Times New Roman" w:hAnsi="Times New Roman" w:cs="Times New Roman"/>
                <w:sz w:val="20"/>
                <w:szCs w:val="20"/>
              </w:rPr>
            </w:pPr>
          </w:p>
        </w:tc>
        <w:tc>
          <w:tcPr>
            <w:tcW w:w="312" w:type="dxa"/>
            <w:vMerge/>
            <w:shd w:val="clear" w:color="auto" w:fill="auto"/>
            <w:tcMar>
              <w:left w:w="108" w:type="dxa"/>
            </w:tcMar>
            <w:textDirection w:val="btLr"/>
          </w:tcPr>
          <w:p w14:paraId="03238EEB" w14:textId="69F3C995" w:rsidR="00284BA0" w:rsidRPr="00601B00" w:rsidRDefault="00284BA0" w:rsidP="00601B00">
            <w:pPr>
              <w:tabs>
                <w:tab w:val="left" w:pos="709"/>
              </w:tabs>
              <w:spacing w:after="0" w:line="240" w:lineRule="auto"/>
              <w:ind w:left="113" w:right="113"/>
              <w:jc w:val="both"/>
              <w:rPr>
                <w:rFonts w:ascii="Times New Roman" w:hAnsi="Times New Roman" w:cs="Times New Roman"/>
                <w:sz w:val="20"/>
                <w:szCs w:val="20"/>
              </w:rPr>
            </w:pPr>
          </w:p>
        </w:tc>
        <w:tc>
          <w:tcPr>
            <w:tcW w:w="1843" w:type="dxa"/>
            <w:vMerge/>
            <w:shd w:val="clear" w:color="auto" w:fill="auto"/>
            <w:tcMar>
              <w:left w:w="108" w:type="dxa"/>
            </w:tcMar>
            <w:textDirection w:val="btLr"/>
          </w:tcPr>
          <w:p w14:paraId="062E722A"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p>
        </w:tc>
      </w:tr>
      <w:tr w:rsidR="00837E66" w:rsidRPr="00601B00" w14:paraId="684B2893" w14:textId="77777777" w:rsidTr="00837E66">
        <w:trPr>
          <w:trHeight w:val="693"/>
        </w:trPr>
        <w:tc>
          <w:tcPr>
            <w:tcW w:w="1077" w:type="dxa"/>
            <w:shd w:val="clear" w:color="auto" w:fill="auto"/>
            <w:vAlign w:val="center"/>
          </w:tcPr>
          <w:p w14:paraId="39AE821F"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GeoRastro</w:t>
            </w:r>
          </w:p>
        </w:tc>
        <w:tc>
          <w:tcPr>
            <w:tcW w:w="3684" w:type="dxa"/>
            <w:shd w:val="clear" w:color="auto" w:fill="auto"/>
            <w:tcMar>
              <w:left w:w="108" w:type="dxa"/>
            </w:tcMar>
            <w:vAlign w:val="center"/>
          </w:tcPr>
          <w:p w14:paraId="76C2B4D4" w14:textId="6A948E52" w:rsidR="00284BA0" w:rsidRPr="00601B00" w:rsidRDefault="00284BA0"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Controlar a qualidade da carne bovina</w:t>
            </w:r>
          </w:p>
        </w:tc>
        <w:tc>
          <w:tcPr>
            <w:tcW w:w="397" w:type="dxa"/>
            <w:shd w:val="clear" w:color="auto" w:fill="auto"/>
            <w:tcMar>
              <w:left w:w="108" w:type="dxa"/>
            </w:tcMar>
            <w:vAlign w:val="center"/>
          </w:tcPr>
          <w:p w14:paraId="26A0137E"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x</w:t>
            </w:r>
          </w:p>
        </w:tc>
        <w:tc>
          <w:tcPr>
            <w:tcW w:w="397" w:type="dxa"/>
            <w:shd w:val="clear" w:color="auto" w:fill="auto"/>
            <w:tcMar>
              <w:left w:w="108" w:type="dxa"/>
            </w:tcMar>
            <w:vAlign w:val="center"/>
          </w:tcPr>
          <w:p w14:paraId="66188098"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550A2D6C" w14:textId="790F4A6A"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027D58C9" w14:textId="5AA6C828" w:rsidR="00284BA0" w:rsidRPr="00601B00" w:rsidRDefault="00284BA0" w:rsidP="00601B00">
            <w:pPr>
              <w:tabs>
                <w:tab w:val="left" w:pos="709"/>
              </w:tabs>
              <w:spacing w:after="0" w:line="240" w:lineRule="auto"/>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1DC3D49D"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7CC04A59"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12" w:type="dxa"/>
            <w:shd w:val="clear" w:color="auto" w:fill="auto"/>
            <w:tcMar>
              <w:left w:w="108" w:type="dxa"/>
            </w:tcMar>
            <w:vAlign w:val="center"/>
          </w:tcPr>
          <w:p w14:paraId="77F13BD4" w14:textId="4473449D"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1843" w:type="dxa"/>
            <w:shd w:val="clear" w:color="auto" w:fill="auto"/>
            <w:tcMar>
              <w:left w:w="108" w:type="dxa"/>
            </w:tcMar>
            <w:vAlign w:val="center"/>
          </w:tcPr>
          <w:p w14:paraId="7C912BD3"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Equipamentos eletrônicos</w:t>
            </w:r>
          </w:p>
        </w:tc>
      </w:tr>
      <w:tr w:rsidR="00837E66" w:rsidRPr="00601B00" w14:paraId="47C4CC62" w14:textId="77777777" w:rsidTr="00837E66">
        <w:tc>
          <w:tcPr>
            <w:tcW w:w="1077" w:type="dxa"/>
            <w:shd w:val="clear" w:color="auto" w:fill="auto"/>
            <w:vAlign w:val="center"/>
          </w:tcPr>
          <w:p w14:paraId="26607109"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GeoTraceAgri</w:t>
            </w:r>
          </w:p>
        </w:tc>
        <w:tc>
          <w:tcPr>
            <w:tcW w:w="3684" w:type="dxa"/>
            <w:shd w:val="clear" w:color="auto" w:fill="auto"/>
            <w:tcMar>
              <w:left w:w="108" w:type="dxa"/>
            </w:tcMar>
            <w:vAlign w:val="center"/>
          </w:tcPr>
          <w:p w14:paraId="5CDD33BE" w14:textId="2DD4955D" w:rsidR="00284BA0" w:rsidRPr="00601B00" w:rsidRDefault="00284BA0"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Definir metodologia para a amostragem, aquisição, utilização e tratamento de dados georreferenciados que gerarão indicadores agroambientais em escalas geográficas.</w:t>
            </w:r>
          </w:p>
        </w:tc>
        <w:tc>
          <w:tcPr>
            <w:tcW w:w="397" w:type="dxa"/>
            <w:shd w:val="clear" w:color="auto" w:fill="auto"/>
            <w:tcMar>
              <w:left w:w="108" w:type="dxa"/>
            </w:tcMar>
            <w:vAlign w:val="center"/>
          </w:tcPr>
          <w:p w14:paraId="2D16F92F"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x</w:t>
            </w:r>
          </w:p>
        </w:tc>
        <w:tc>
          <w:tcPr>
            <w:tcW w:w="397" w:type="dxa"/>
            <w:shd w:val="clear" w:color="auto" w:fill="auto"/>
            <w:tcMar>
              <w:left w:w="108" w:type="dxa"/>
            </w:tcMar>
            <w:vAlign w:val="center"/>
          </w:tcPr>
          <w:p w14:paraId="65624EE6"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0779AAB2"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619619AC" w14:textId="71932475"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5663BF5D" w14:textId="269EE81B"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4BB1317E"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12" w:type="dxa"/>
            <w:shd w:val="clear" w:color="auto" w:fill="auto"/>
            <w:tcMar>
              <w:left w:w="108" w:type="dxa"/>
            </w:tcMar>
            <w:vAlign w:val="center"/>
          </w:tcPr>
          <w:p w14:paraId="67C49F63" w14:textId="1FE5587A"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1843" w:type="dxa"/>
            <w:shd w:val="clear" w:color="auto" w:fill="auto"/>
            <w:tcMar>
              <w:left w:w="108" w:type="dxa"/>
            </w:tcMar>
            <w:vAlign w:val="center"/>
          </w:tcPr>
          <w:p w14:paraId="7D239963"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Geoprocessamento</w:t>
            </w:r>
          </w:p>
          <w:p w14:paraId="59C077E7"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Sensoriamento Remoto</w:t>
            </w:r>
          </w:p>
        </w:tc>
      </w:tr>
      <w:tr w:rsidR="00837E66" w:rsidRPr="00601B00" w14:paraId="15EC61C6" w14:textId="77777777" w:rsidTr="00837E66">
        <w:tc>
          <w:tcPr>
            <w:tcW w:w="1077" w:type="dxa"/>
            <w:shd w:val="clear" w:color="auto" w:fill="auto"/>
            <w:vAlign w:val="center"/>
          </w:tcPr>
          <w:p w14:paraId="63E1A1EB"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GeoWine</w:t>
            </w:r>
          </w:p>
        </w:tc>
        <w:tc>
          <w:tcPr>
            <w:tcW w:w="3684" w:type="dxa"/>
            <w:shd w:val="clear" w:color="auto" w:fill="auto"/>
            <w:tcMar>
              <w:left w:w="108" w:type="dxa"/>
            </w:tcMar>
            <w:vAlign w:val="center"/>
          </w:tcPr>
          <w:p w14:paraId="620D97CD" w14:textId="77777777" w:rsidR="00284BA0" w:rsidRPr="00601B00" w:rsidRDefault="00284BA0"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Definir vinhos de qualidade por meio de indicadores</w:t>
            </w:r>
          </w:p>
        </w:tc>
        <w:tc>
          <w:tcPr>
            <w:tcW w:w="397" w:type="dxa"/>
            <w:shd w:val="clear" w:color="auto" w:fill="auto"/>
            <w:tcMar>
              <w:left w:w="108" w:type="dxa"/>
            </w:tcMar>
            <w:vAlign w:val="center"/>
          </w:tcPr>
          <w:p w14:paraId="3E856EBC"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x</w:t>
            </w:r>
          </w:p>
        </w:tc>
        <w:tc>
          <w:tcPr>
            <w:tcW w:w="397" w:type="dxa"/>
            <w:shd w:val="clear" w:color="auto" w:fill="auto"/>
            <w:tcMar>
              <w:left w:w="108" w:type="dxa"/>
            </w:tcMar>
            <w:vAlign w:val="center"/>
          </w:tcPr>
          <w:p w14:paraId="1FF60548"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3C354C9C"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63C8D203" w14:textId="2E336C6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2A2DB906" w14:textId="73895D9C"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371FDF4A"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12" w:type="dxa"/>
            <w:shd w:val="clear" w:color="auto" w:fill="auto"/>
            <w:tcMar>
              <w:left w:w="108" w:type="dxa"/>
            </w:tcMar>
            <w:vAlign w:val="center"/>
          </w:tcPr>
          <w:p w14:paraId="5CC5F7FE" w14:textId="5F1A3FB6"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1843" w:type="dxa"/>
            <w:shd w:val="clear" w:color="auto" w:fill="auto"/>
            <w:tcMar>
              <w:left w:w="108" w:type="dxa"/>
            </w:tcMar>
            <w:vAlign w:val="center"/>
          </w:tcPr>
          <w:p w14:paraId="31C7AA82"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QR-code</w:t>
            </w:r>
          </w:p>
          <w:p w14:paraId="53E511E5" w14:textId="77777777" w:rsidR="00284BA0" w:rsidRPr="00601B00" w:rsidRDefault="00284BA0" w:rsidP="00601B00">
            <w:pPr>
              <w:tabs>
                <w:tab w:val="left" w:pos="709"/>
              </w:tabs>
              <w:spacing w:after="0" w:line="240" w:lineRule="auto"/>
              <w:ind w:right="-140"/>
              <w:jc w:val="center"/>
              <w:rPr>
                <w:rFonts w:ascii="Times New Roman" w:hAnsi="Times New Roman" w:cs="Times New Roman"/>
                <w:sz w:val="20"/>
                <w:szCs w:val="20"/>
              </w:rPr>
            </w:pPr>
            <w:r w:rsidRPr="00601B00">
              <w:rPr>
                <w:rFonts w:ascii="Times New Roman" w:hAnsi="Times New Roman" w:cs="Times New Roman"/>
                <w:sz w:val="20"/>
                <w:szCs w:val="20"/>
              </w:rPr>
              <w:t>Geoprocessamento</w:t>
            </w:r>
          </w:p>
        </w:tc>
      </w:tr>
      <w:tr w:rsidR="00837E66" w:rsidRPr="00601B00" w14:paraId="659264A8" w14:textId="77777777" w:rsidTr="00837E66">
        <w:tc>
          <w:tcPr>
            <w:tcW w:w="1077" w:type="dxa"/>
            <w:shd w:val="clear" w:color="auto" w:fill="auto"/>
            <w:vAlign w:val="center"/>
          </w:tcPr>
          <w:p w14:paraId="17EAEC70" w14:textId="0DD5AB21"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GTIS CAP</w:t>
            </w:r>
          </w:p>
        </w:tc>
        <w:tc>
          <w:tcPr>
            <w:tcW w:w="3684" w:type="dxa"/>
            <w:shd w:val="clear" w:color="auto" w:fill="auto"/>
            <w:tcMar>
              <w:left w:w="108" w:type="dxa"/>
            </w:tcMar>
            <w:vAlign w:val="center"/>
          </w:tcPr>
          <w:p w14:paraId="2A7D3491" w14:textId="20BEE0FD" w:rsidR="00284BA0" w:rsidRPr="00601B00" w:rsidRDefault="00284BA0"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Definir e criar sistema integrado de informação que auxilie os órgãos administrativos europeus, os órgãos nacionais responsáveis pela Política Agrícola Comum,</w:t>
            </w:r>
            <w:r w:rsidR="00837E66" w:rsidRPr="00601B00">
              <w:rPr>
                <w:rFonts w:ascii="Times New Roman" w:hAnsi="Times New Roman" w:cs="Times New Roman"/>
                <w:sz w:val="20"/>
                <w:szCs w:val="20"/>
              </w:rPr>
              <w:t xml:space="preserve"> e</w:t>
            </w:r>
            <w:r w:rsidRPr="00601B00">
              <w:rPr>
                <w:rFonts w:ascii="Times New Roman" w:hAnsi="Times New Roman" w:cs="Times New Roman"/>
                <w:sz w:val="20"/>
                <w:szCs w:val="20"/>
              </w:rPr>
              <w:t xml:space="preserve"> produtores de  vegetais e animais.</w:t>
            </w:r>
          </w:p>
        </w:tc>
        <w:tc>
          <w:tcPr>
            <w:tcW w:w="397" w:type="dxa"/>
            <w:shd w:val="clear" w:color="auto" w:fill="auto"/>
            <w:tcMar>
              <w:left w:w="108" w:type="dxa"/>
            </w:tcMar>
            <w:vAlign w:val="center"/>
          </w:tcPr>
          <w:p w14:paraId="20567B24" w14:textId="3597DC40"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x</w:t>
            </w:r>
          </w:p>
        </w:tc>
        <w:tc>
          <w:tcPr>
            <w:tcW w:w="397" w:type="dxa"/>
            <w:shd w:val="clear" w:color="auto" w:fill="auto"/>
            <w:tcMar>
              <w:left w:w="108" w:type="dxa"/>
            </w:tcMar>
            <w:vAlign w:val="center"/>
          </w:tcPr>
          <w:p w14:paraId="30BECD1A" w14:textId="6094A735"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22CF1AB1" w14:textId="41DF949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7E3FAD46" w14:textId="395433C1"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6BE74060" w14:textId="6E52573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219D9D16" w14:textId="67E8CC98"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12" w:type="dxa"/>
            <w:shd w:val="clear" w:color="auto" w:fill="auto"/>
            <w:tcMar>
              <w:left w:w="108" w:type="dxa"/>
            </w:tcMar>
            <w:vAlign w:val="center"/>
          </w:tcPr>
          <w:p w14:paraId="36A0125C" w14:textId="68FDC78C"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1843" w:type="dxa"/>
            <w:shd w:val="clear" w:color="auto" w:fill="auto"/>
            <w:tcMar>
              <w:left w:w="108" w:type="dxa"/>
            </w:tcMar>
            <w:vAlign w:val="center"/>
          </w:tcPr>
          <w:p w14:paraId="341A2061"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Sensoriamento Remoto</w:t>
            </w:r>
          </w:p>
          <w:p w14:paraId="35ED2432" w14:textId="12AA980D"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Imagens de satélites</w:t>
            </w:r>
          </w:p>
        </w:tc>
      </w:tr>
      <w:tr w:rsidR="00837E66" w:rsidRPr="00601B00" w14:paraId="4BAF4884" w14:textId="77777777" w:rsidTr="00837E66">
        <w:tc>
          <w:tcPr>
            <w:tcW w:w="1077" w:type="dxa"/>
            <w:shd w:val="clear" w:color="auto" w:fill="auto"/>
            <w:vAlign w:val="center"/>
          </w:tcPr>
          <w:p w14:paraId="459140EB" w14:textId="208203C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GeoFairTrade</w:t>
            </w:r>
          </w:p>
        </w:tc>
        <w:tc>
          <w:tcPr>
            <w:tcW w:w="3684" w:type="dxa"/>
            <w:shd w:val="clear" w:color="auto" w:fill="auto"/>
            <w:tcMar>
              <w:left w:w="108" w:type="dxa"/>
            </w:tcMar>
            <w:vAlign w:val="center"/>
          </w:tcPr>
          <w:p w14:paraId="707460CB" w14:textId="0EDB86CD" w:rsidR="00284BA0" w:rsidRPr="00601B00" w:rsidRDefault="00837E66" w:rsidP="00601B00">
            <w:pPr>
              <w:tabs>
                <w:tab w:val="left" w:pos="709"/>
              </w:tabs>
              <w:spacing w:after="0" w:line="240" w:lineRule="auto"/>
              <w:jc w:val="both"/>
              <w:rPr>
                <w:rFonts w:ascii="Times New Roman" w:hAnsi="Times New Roman" w:cs="Times New Roman"/>
                <w:sz w:val="20"/>
                <w:szCs w:val="20"/>
              </w:rPr>
            </w:pPr>
            <w:r w:rsidRPr="00601B00">
              <w:rPr>
                <w:rFonts w:ascii="Times New Roman" w:hAnsi="Times New Roman" w:cs="Times New Roman"/>
                <w:sz w:val="20"/>
                <w:szCs w:val="20"/>
              </w:rPr>
              <w:t xml:space="preserve">Desenvolver novos </w:t>
            </w:r>
            <w:r w:rsidR="00284BA0" w:rsidRPr="00601B00">
              <w:rPr>
                <w:rFonts w:ascii="Times New Roman" w:hAnsi="Times New Roman" w:cs="Times New Roman"/>
                <w:sz w:val="20"/>
                <w:szCs w:val="20"/>
              </w:rPr>
              <w:t xml:space="preserve">indicadores sociais, econômicos e ambientais baseados em </w:t>
            </w:r>
            <w:r w:rsidR="00284BA0" w:rsidRPr="00601B00">
              <w:rPr>
                <w:rFonts w:ascii="Times New Roman" w:hAnsi="Times New Roman" w:cs="Times New Roman"/>
                <w:sz w:val="20"/>
                <w:szCs w:val="20"/>
              </w:rPr>
              <w:lastRenderedPageBreak/>
              <w:t>transparência para melhorar comércio justo.</w:t>
            </w:r>
          </w:p>
        </w:tc>
        <w:tc>
          <w:tcPr>
            <w:tcW w:w="397" w:type="dxa"/>
            <w:shd w:val="clear" w:color="auto" w:fill="auto"/>
            <w:tcMar>
              <w:left w:w="108" w:type="dxa"/>
            </w:tcMar>
            <w:vAlign w:val="center"/>
          </w:tcPr>
          <w:p w14:paraId="3BB23B64" w14:textId="45CBB93D"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lastRenderedPageBreak/>
              <w:t>x</w:t>
            </w:r>
          </w:p>
        </w:tc>
        <w:tc>
          <w:tcPr>
            <w:tcW w:w="397" w:type="dxa"/>
            <w:shd w:val="clear" w:color="auto" w:fill="auto"/>
            <w:tcMar>
              <w:left w:w="108" w:type="dxa"/>
            </w:tcMar>
            <w:vAlign w:val="center"/>
          </w:tcPr>
          <w:p w14:paraId="3F9D37AE" w14:textId="338E4176"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0D6DEB93" w14:textId="73721FB6"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4CF32651" w14:textId="7C376CC5"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2711C8F2" w14:textId="7554B1E2"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97" w:type="dxa"/>
            <w:shd w:val="clear" w:color="auto" w:fill="auto"/>
            <w:tcMar>
              <w:left w:w="108" w:type="dxa"/>
            </w:tcMar>
            <w:vAlign w:val="center"/>
          </w:tcPr>
          <w:p w14:paraId="7056A562" w14:textId="0AA1B234"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312" w:type="dxa"/>
            <w:shd w:val="clear" w:color="auto" w:fill="auto"/>
            <w:tcMar>
              <w:left w:w="108" w:type="dxa"/>
            </w:tcMar>
            <w:vAlign w:val="center"/>
          </w:tcPr>
          <w:p w14:paraId="471386A7" w14:textId="783E20CC"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w:t>
            </w:r>
          </w:p>
        </w:tc>
        <w:tc>
          <w:tcPr>
            <w:tcW w:w="1843" w:type="dxa"/>
            <w:shd w:val="clear" w:color="auto" w:fill="auto"/>
            <w:tcMar>
              <w:left w:w="108" w:type="dxa"/>
            </w:tcMar>
            <w:vAlign w:val="center"/>
          </w:tcPr>
          <w:p w14:paraId="4EC286CC" w14:textId="77777777"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GPS</w:t>
            </w:r>
          </w:p>
          <w:p w14:paraId="53219DCB" w14:textId="7252E833" w:rsidR="00284BA0" w:rsidRPr="00601B00" w:rsidRDefault="00284BA0" w:rsidP="00601B00">
            <w:pPr>
              <w:tabs>
                <w:tab w:val="left" w:pos="709"/>
              </w:tabs>
              <w:spacing w:after="0" w:line="240" w:lineRule="auto"/>
              <w:jc w:val="center"/>
              <w:rPr>
                <w:rFonts w:ascii="Times New Roman" w:hAnsi="Times New Roman" w:cs="Times New Roman"/>
                <w:sz w:val="20"/>
                <w:szCs w:val="20"/>
              </w:rPr>
            </w:pPr>
            <w:r w:rsidRPr="00601B00">
              <w:rPr>
                <w:rFonts w:ascii="Times New Roman" w:hAnsi="Times New Roman" w:cs="Times New Roman"/>
                <w:sz w:val="20"/>
                <w:szCs w:val="20"/>
              </w:rPr>
              <w:t>Mapas</w:t>
            </w:r>
          </w:p>
        </w:tc>
      </w:tr>
      <w:tr w:rsidR="00C63DA3" w:rsidRPr="00601B00" w14:paraId="0D27A7B1" w14:textId="77777777" w:rsidTr="003C0155">
        <w:tc>
          <w:tcPr>
            <w:tcW w:w="9298" w:type="dxa"/>
            <w:gridSpan w:val="10"/>
            <w:shd w:val="clear" w:color="auto" w:fill="auto"/>
            <w:vAlign w:val="center"/>
          </w:tcPr>
          <w:p w14:paraId="560807FF" w14:textId="718557D2" w:rsidR="00C63DA3" w:rsidRPr="00601B00" w:rsidRDefault="00C63DA3" w:rsidP="00C63DA3">
            <w:pPr>
              <w:tabs>
                <w:tab w:val="left" w:pos="709"/>
              </w:tabs>
              <w:spacing w:after="0" w:line="240" w:lineRule="auto"/>
              <w:rPr>
                <w:rFonts w:ascii="Times New Roman" w:hAnsi="Times New Roman" w:cs="Times New Roman"/>
                <w:sz w:val="20"/>
                <w:szCs w:val="20"/>
              </w:rPr>
            </w:pPr>
            <w:r w:rsidRPr="00C63DA3">
              <w:rPr>
                <w:rFonts w:ascii="Times New Roman" w:hAnsi="Times New Roman" w:cs="Times New Roman"/>
                <w:sz w:val="20"/>
                <w:szCs w:val="20"/>
              </w:rPr>
              <w:lastRenderedPageBreak/>
              <w:t>* Não mencionada na literatura analisada.</w:t>
            </w:r>
          </w:p>
        </w:tc>
      </w:tr>
    </w:tbl>
    <w:p w14:paraId="262206DD" w14:textId="30F2814E" w:rsidR="00804822" w:rsidRDefault="006D18DC" w:rsidP="00891440">
      <w:pPr>
        <w:tabs>
          <w:tab w:val="left" w:pos="709"/>
        </w:tabs>
        <w:spacing w:after="0" w:line="360" w:lineRule="auto"/>
        <w:ind w:left="29" w:firstLine="538"/>
        <w:jc w:val="both"/>
        <w:rPr>
          <w:rFonts w:ascii="Times New Roman" w:hAnsi="Times New Roman" w:cs="Times New Roman"/>
          <w:color w:val="auto"/>
          <w:sz w:val="24"/>
          <w:szCs w:val="24"/>
        </w:rPr>
      </w:pPr>
      <w:r w:rsidRPr="00601B00">
        <w:rPr>
          <w:rFonts w:ascii="Times New Roman" w:hAnsi="Times New Roman" w:cs="Times New Roman"/>
          <w:color w:val="000000"/>
          <w:sz w:val="24"/>
          <w:szCs w:val="24"/>
        </w:rPr>
        <w:t>O</w:t>
      </w:r>
      <w:r w:rsidR="007A198E" w:rsidRPr="00601B00">
        <w:rPr>
          <w:rFonts w:ascii="Times New Roman" w:hAnsi="Times New Roman" w:cs="Times New Roman"/>
          <w:color w:val="000000"/>
          <w:sz w:val="24"/>
          <w:szCs w:val="24"/>
        </w:rPr>
        <w:t xml:space="preserve"> </w:t>
      </w:r>
      <w:r w:rsidRPr="00601B00">
        <w:rPr>
          <w:rFonts w:ascii="Times New Roman" w:hAnsi="Times New Roman" w:cs="Times New Roman"/>
          <w:color w:val="000000"/>
          <w:sz w:val="24"/>
          <w:szCs w:val="24"/>
        </w:rPr>
        <w:t>S</w:t>
      </w:r>
      <w:r w:rsidR="007A198E" w:rsidRPr="00601B00">
        <w:rPr>
          <w:rFonts w:ascii="Times New Roman" w:hAnsi="Times New Roman" w:cs="Times New Roman"/>
          <w:color w:val="000000"/>
          <w:sz w:val="24"/>
          <w:szCs w:val="24"/>
        </w:rPr>
        <w:t xml:space="preserve">oftware </w:t>
      </w:r>
      <w:r w:rsidRPr="00601B00">
        <w:rPr>
          <w:rFonts w:ascii="Times New Roman" w:hAnsi="Times New Roman" w:cs="Times New Roman"/>
          <w:color w:val="000000"/>
          <w:sz w:val="24"/>
          <w:szCs w:val="24"/>
        </w:rPr>
        <w:t>GeoWine</w:t>
      </w:r>
      <w:r w:rsidR="00A70BE3" w:rsidRPr="00601B00">
        <w:rPr>
          <w:rFonts w:ascii="Times New Roman" w:hAnsi="Times New Roman" w:cs="Times New Roman"/>
          <w:color w:val="000000"/>
          <w:sz w:val="24"/>
          <w:szCs w:val="24"/>
        </w:rPr>
        <w:t xml:space="preserve"> e o GTIS CAP</w:t>
      </w:r>
      <w:r w:rsidRPr="00601B00">
        <w:rPr>
          <w:rFonts w:ascii="Times New Roman" w:hAnsi="Times New Roman" w:cs="Times New Roman"/>
          <w:color w:val="000000"/>
          <w:sz w:val="24"/>
          <w:szCs w:val="24"/>
        </w:rPr>
        <w:t xml:space="preserve"> </w:t>
      </w:r>
      <w:r w:rsidR="00A70BE3" w:rsidRPr="00601B00">
        <w:rPr>
          <w:rFonts w:ascii="Times New Roman" w:hAnsi="Times New Roman" w:cs="Times New Roman"/>
          <w:color w:val="000000"/>
          <w:sz w:val="24"/>
          <w:szCs w:val="24"/>
        </w:rPr>
        <w:t>foram</w:t>
      </w:r>
      <w:r w:rsidR="007A198E" w:rsidRPr="00601B00">
        <w:rPr>
          <w:rFonts w:ascii="Times New Roman" w:hAnsi="Times New Roman" w:cs="Times New Roman"/>
          <w:color w:val="000000"/>
          <w:sz w:val="24"/>
          <w:szCs w:val="24"/>
        </w:rPr>
        <w:t xml:space="preserve"> desenvolvido</w:t>
      </w:r>
      <w:r w:rsidR="00A70BE3" w:rsidRPr="00601B00">
        <w:rPr>
          <w:rFonts w:ascii="Times New Roman" w:hAnsi="Times New Roman" w:cs="Times New Roman"/>
          <w:color w:val="000000"/>
          <w:sz w:val="24"/>
          <w:szCs w:val="24"/>
        </w:rPr>
        <w:t>s</w:t>
      </w:r>
      <w:r w:rsidRPr="00601B00">
        <w:rPr>
          <w:rFonts w:ascii="Times New Roman" w:hAnsi="Times New Roman" w:cs="Times New Roman"/>
          <w:color w:val="000000"/>
          <w:sz w:val="24"/>
          <w:szCs w:val="24"/>
        </w:rPr>
        <w:t xml:space="preserve"> usando a metodologia proposto no Software </w:t>
      </w:r>
      <w:r w:rsidR="00A70BE3" w:rsidRPr="00601B00">
        <w:rPr>
          <w:rFonts w:ascii="Times New Roman" w:hAnsi="Times New Roman" w:cs="Times New Roman"/>
          <w:color w:val="000000"/>
          <w:sz w:val="24"/>
          <w:szCs w:val="24"/>
        </w:rPr>
        <w:t xml:space="preserve">GeoTraceAgri. </w:t>
      </w:r>
      <w:r w:rsidRPr="00601B00">
        <w:rPr>
          <w:rFonts w:ascii="Times New Roman" w:hAnsi="Times New Roman" w:cs="Times New Roman"/>
          <w:color w:val="000000"/>
          <w:sz w:val="24"/>
          <w:szCs w:val="24"/>
        </w:rPr>
        <w:t>O Software GeoFairTrade</w:t>
      </w:r>
      <w:r w:rsidR="00CC4C1E" w:rsidRPr="00601B00">
        <w:rPr>
          <w:rFonts w:ascii="Times New Roman" w:hAnsi="Times New Roman" w:cs="Times New Roman"/>
          <w:color w:val="000000"/>
          <w:sz w:val="24"/>
          <w:szCs w:val="24"/>
        </w:rPr>
        <w:t>,</w:t>
      </w:r>
      <w:r w:rsidRPr="00601B00">
        <w:rPr>
          <w:rFonts w:ascii="Times New Roman" w:hAnsi="Times New Roman" w:cs="Times New Roman"/>
          <w:color w:val="000000"/>
          <w:sz w:val="24"/>
          <w:szCs w:val="24"/>
        </w:rPr>
        <w:t xml:space="preserve"> foi desenvolvido para apoiar o agricultor em relação a venda no comércio justo.</w:t>
      </w:r>
      <w:r w:rsidR="00A70BE3" w:rsidRPr="00601B00">
        <w:rPr>
          <w:rFonts w:ascii="Times New Roman" w:hAnsi="Times New Roman" w:cs="Times New Roman"/>
          <w:color w:val="000000"/>
          <w:sz w:val="24"/>
          <w:szCs w:val="24"/>
        </w:rPr>
        <w:t xml:space="preserve"> Esses Softwares</w:t>
      </w:r>
      <w:r w:rsidR="00601E47" w:rsidRPr="00601B00">
        <w:rPr>
          <w:rFonts w:ascii="Times New Roman" w:hAnsi="Times New Roman" w:cs="Times New Roman"/>
          <w:color w:val="000000"/>
          <w:sz w:val="24"/>
          <w:szCs w:val="24"/>
        </w:rPr>
        <w:t xml:space="preserve"> utilizam diversas tecn</w:t>
      </w:r>
      <w:r w:rsidR="00A70BE3" w:rsidRPr="00601B00">
        <w:rPr>
          <w:rFonts w:ascii="Times New Roman" w:hAnsi="Times New Roman" w:cs="Times New Roman"/>
          <w:color w:val="000000"/>
          <w:sz w:val="24"/>
          <w:szCs w:val="24"/>
        </w:rPr>
        <w:t>ologias para aquisição e acesso a dados</w:t>
      </w:r>
      <w:r w:rsidR="00601E47" w:rsidRPr="00601B00">
        <w:rPr>
          <w:rFonts w:ascii="Times New Roman" w:hAnsi="Times New Roman" w:cs="Times New Roman"/>
          <w:color w:val="000000"/>
          <w:sz w:val="24"/>
          <w:szCs w:val="24"/>
        </w:rPr>
        <w:t>, entre elas,</w:t>
      </w:r>
      <w:r w:rsidR="00A70BE3" w:rsidRPr="00601B00">
        <w:rPr>
          <w:rFonts w:ascii="Times New Roman" w:hAnsi="Times New Roman" w:cs="Times New Roman"/>
          <w:color w:val="000000"/>
          <w:sz w:val="24"/>
          <w:szCs w:val="24"/>
        </w:rPr>
        <w:t xml:space="preserve"> cita-se</w:t>
      </w:r>
      <w:r w:rsidR="00601E47" w:rsidRPr="00601B00">
        <w:rPr>
          <w:rFonts w:ascii="Times New Roman" w:hAnsi="Times New Roman" w:cs="Times New Roman"/>
          <w:color w:val="000000"/>
          <w:sz w:val="24"/>
          <w:szCs w:val="24"/>
        </w:rPr>
        <w:t xml:space="preserve"> </w:t>
      </w:r>
      <w:r w:rsidRPr="00601B00">
        <w:rPr>
          <w:rFonts w:ascii="Times New Roman" w:hAnsi="Times New Roman" w:cs="Times New Roman"/>
          <w:color w:val="000000"/>
          <w:sz w:val="24"/>
          <w:szCs w:val="24"/>
        </w:rPr>
        <w:t>dispositivos eletrônicos para armazenamento da movimentação de</w:t>
      </w:r>
      <w:r w:rsidR="00A70BE3" w:rsidRPr="00601B00">
        <w:rPr>
          <w:rFonts w:ascii="Times New Roman" w:hAnsi="Times New Roman" w:cs="Times New Roman"/>
          <w:color w:val="000000"/>
          <w:sz w:val="24"/>
          <w:szCs w:val="24"/>
        </w:rPr>
        <w:t xml:space="preserve"> bovinos</w:t>
      </w:r>
      <w:r w:rsidRPr="00601B00">
        <w:rPr>
          <w:rFonts w:ascii="Times New Roman" w:hAnsi="Times New Roman" w:cs="Times New Roman"/>
          <w:color w:val="000000"/>
          <w:sz w:val="24"/>
          <w:szCs w:val="24"/>
        </w:rPr>
        <w:t xml:space="preserve">, </w:t>
      </w:r>
      <w:r w:rsidR="00A70BE3" w:rsidRPr="00601B00">
        <w:rPr>
          <w:rFonts w:ascii="Times New Roman" w:hAnsi="Times New Roman" w:cs="Times New Roman"/>
          <w:color w:val="000000"/>
          <w:sz w:val="24"/>
          <w:szCs w:val="24"/>
        </w:rPr>
        <w:t>u</w:t>
      </w:r>
      <w:r w:rsidR="007A198E" w:rsidRPr="00601B00">
        <w:rPr>
          <w:rFonts w:ascii="Times New Roman" w:hAnsi="Times New Roman" w:cs="Times New Roman"/>
          <w:color w:val="000000"/>
          <w:sz w:val="24"/>
          <w:szCs w:val="24"/>
        </w:rPr>
        <w:t>so d</w:t>
      </w:r>
      <w:r w:rsidR="00A70BE3" w:rsidRPr="00601B00">
        <w:rPr>
          <w:rFonts w:ascii="Times New Roman" w:hAnsi="Times New Roman" w:cs="Times New Roman"/>
          <w:color w:val="000000"/>
          <w:sz w:val="24"/>
          <w:szCs w:val="24"/>
        </w:rPr>
        <w:t>e</w:t>
      </w:r>
      <w:r w:rsidR="007A198E" w:rsidRPr="00601B00">
        <w:rPr>
          <w:rFonts w:ascii="Times New Roman" w:hAnsi="Times New Roman" w:cs="Times New Roman"/>
          <w:color w:val="000000"/>
          <w:sz w:val="24"/>
          <w:szCs w:val="24"/>
        </w:rPr>
        <w:t xml:space="preserve"> QR-Code para</w:t>
      </w:r>
      <w:r w:rsidR="00A70BE3" w:rsidRPr="00601B00">
        <w:rPr>
          <w:rFonts w:ascii="Times New Roman" w:hAnsi="Times New Roman" w:cs="Times New Roman"/>
          <w:color w:val="000000"/>
          <w:sz w:val="24"/>
          <w:szCs w:val="24"/>
        </w:rPr>
        <w:t xml:space="preserve"> acesso a informação por parte de consumidores finais, sensoriamento remoto e geoprocessamento</w:t>
      </w:r>
      <w:r w:rsidR="002B6620" w:rsidRPr="00601B00">
        <w:rPr>
          <w:rFonts w:ascii="Times New Roman" w:hAnsi="Times New Roman" w:cs="Times New Roman"/>
          <w:color w:val="000000"/>
          <w:sz w:val="24"/>
          <w:szCs w:val="24"/>
        </w:rPr>
        <w:t>.</w:t>
      </w:r>
      <w:r w:rsidR="002B6620" w:rsidRPr="00601B00">
        <w:rPr>
          <w:rFonts w:ascii="Times New Roman" w:hAnsi="Times New Roman" w:cs="Times New Roman"/>
          <w:color w:val="auto"/>
          <w:sz w:val="24"/>
          <w:szCs w:val="24"/>
        </w:rPr>
        <w:t xml:space="preserve"> </w:t>
      </w:r>
    </w:p>
    <w:p w14:paraId="5D78A9C6" w14:textId="77777777" w:rsidR="00B9540D" w:rsidRPr="00601B00" w:rsidRDefault="00B9540D" w:rsidP="00601B00">
      <w:pPr>
        <w:tabs>
          <w:tab w:val="left" w:pos="709"/>
        </w:tabs>
        <w:spacing w:after="0" w:line="360" w:lineRule="auto"/>
        <w:ind w:left="29"/>
        <w:jc w:val="both"/>
        <w:rPr>
          <w:rFonts w:ascii="Times New Roman" w:hAnsi="Times New Roman" w:cs="Times New Roman"/>
          <w:color w:val="000000"/>
          <w:sz w:val="24"/>
          <w:szCs w:val="24"/>
        </w:rPr>
      </w:pPr>
    </w:p>
    <w:p w14:paraId="4430679C" w14:textId="719ADF62" w:rsidR="002A1FB4" w:rsidRPr="00601B00" w:rsidRDefault="00B9540D" w:rsidP="00B9540D">
      <w:pPr>
        <w:pStyle w:val="PargrafodaLista"/>
        <w:spacing w:after="0" w:line="360" w:lineRule="auto"/>
        <w:ind w:left="0"/>
        <w:jc w:val="center"/>
        <w:rPr>
          <w:rFonts w:ascii="Times New Roman" w:hAnsi="Times New Roman" w:cs="Times New Roman"/>
          <w:b/>
          <w:color w:val="auto"/>
          <w:sz w:val="24"/>
          <w:szCs w:val="24"/>
        </w:rPr>
      </w:pPr>
      <w:r>
        <w:rPr>
          <w:rFonts w:ascii="Times New Roman" w:hAnsi="Times New Roman" w:cs="Times New Roman"/>
          <w:b/>
          <w:color w:val="auto"/>
          <w:sz w:val="24"/>
          <w:szCs w:val="24"/>
        </w:rPr>
        <w:t>MATERIAL E MÉTODOS</w:t>
      </w:r>
    </w:p>
    <w:p w14:paraId="270A84CD" w14:textId="003B599F" w:rsidR="00BB2F02" w:rsidRPr="00601B00" w:rsidRDefault="00F94872" w:rsidP="00601B00">
      <w:pPr>
        <w:spacing w:after="0" w:line="360" w:lineRule="auto"/>
        <w:jc w:val="both"/>
        <w:rPr>
          <w:rFonts w:ascii="Times New Roman" w:eastAsia="Arial" w:hAnsi="Times New Roman" w:cs="Times New Roman"/>
          <w:color w:val="auto"/>
          <w:sz w:val="24"/>
          <w:szCs w:val="24"/>
        </w:rPr>
      </w:pPr>
      <w:r w:rsidRPr="00601B00">
        <w:rPr>
          <w:rFonts w:ascii="Times New Roman" w:eastAsia="Arial" w:hAnsi="Times New Roman" w:cs="Times New Roman"/>
          <w:color w:val="auto"/>
          <w:sz w:val="24"/>
          <w:szCs w:val="24"/>
        </w:rPr>
        <w:t>A metodolog</w:t>
      </w:r>
      <w:r w:rsidR="00837E66" w:rsidRPr="00601B00">
        <w:rPr>
          <w:rFonts w:ascii="Times New Roman" w:eastAsia="Arial" w:hAnsi="Times New Roman" w:cs="Times New Roman"/>
          <w:color w:val="auto"/>
          <w:sz w:val="24"/>
          <w:szCs w:val="24"/>
        </w:rPr>
        <w:t>ia prop</w:t>
      </w:r>
      <w:r w:rsidR="00C63DA3">
        <w:rPr>
          <w:rFonts w:ascii="Times New Roman" w:eastAsia="Arial" w:hAnsi="Times New Roman" w:cs="Times New Roman"/>
          <w:color w:val="auto"/>
          <w:sz w:val="24"/>
          <w:szCs w:val="24"/>
        </w:rPr>
        <w:t xml:space="preserve">osta foi organizada </w:t>
      </w:r>
      <w:r w:rsidR="00837E66" w:rsidRPr="00601B00">
        <w:rPr>
          <w:rFonts w:ascii="Times New Roman" w:eastAsia="Arial" w:hAnsi="Times New Roman" w:cs="Times New Roman"/>
          <w:color w:val="auto"/>
          <w:sz w:val="24"/>
          <w:szCs w:val="24"/>
        </w:rPr>
        <w:t xml:space="preserve">em três etapas. </w:t>
      </w:r>
      <w:r w:rsidR="00820D76" w:rsidRPr="00601B00">
        <w:rPr>
          <w:rFonts w:ascii="Times New Roman" w:eastAsia="Arial" w:hAnsi="Times New Roman" w:cs="Times New Roman"/>
          <w:color w:val="auto"/>
          <w:sz w:val="24"/>
          <w:szCs w:val="24"/>
        </w:rPr>
        <w:t>A Etapa 1 realiza revisão bibliográfica</w:t>
      </w:r>
      <w:r w:rsidR="00837E66" w:rsidRPr="00601B00">
        <w:rPr>
          <w:rFonts w:ascii="Times New Roman" w:eastAsia="Arial" w:hAnsi="Times New Roman" w:cs="Times New Roman"/>
          <w:color w:val="auto"/>
          <w:sz w:val="24"/>
          <w:szCs w:val="24"/>
        </w:rPr>
        <w:t xml:space="preserve"> </w:t>
      </w:r>
      <w:r w:rsidR="00C571F9" w:rsidRPr="00601B00">
        <w:rPr>
          <w:rFonts w:ascii="Times New Roman" w:eastAsia="Arial" w:hAnsi="Times New Roman" w:cs="Times New Roman"/>
          <w:color w:val="auto"/>
          <w:sz w:val="24"/>
          <w:szCs w:val="24"/>
        </w:rPr>
        <w:t xml:space="preserve">de </w:t>
      </w:r>
      <w:r w:rsidR="000C28B1" w:rsidRPr="00601B00">
        <w:rPr>
          <w:rFonts w:ascii="Times New Roman" w:eastAsia="Arial" w:hAnsi="Times New Roman" w:cs="Times New Roman"/>
          <w:color w:val="auto"/>
          <w:sz w:val="24"/>
          <w:szCs w:val="24"/>
        </w:rPr>
        <w:t>trabalhos que trata</w:t>
      </w:r>
      <w:r w:rsidR="00837E66" w:rsidRPr="00601B00">
        <w:rPr>
          <w:rFonts w:ascii="Times New Roman" w:eastAsia="Arial" w:hAnsi="Times New Roman" w:cs="Times New Roman"/>
          <w:color w:val="auto"/>
          <w:sz w:val="24"/>
          <w:szCs w:val="24"/>
        </w:rPr>
        <w:t>m</w:t>
      </w:r>
      <w:r w:rsidR="00C571F9" w:rsidRPr="00601B00">
        <w:rPr>
          <w:rFonts w:ascii="Times New Roman" w:hAnsi="Times New Roman" w:cs="Times New Roman"/>
          <w:color w:val="auto"/>
          <w:sz w:val="24"/>
          <w:szCs w:val="24"/>
        </w:rPr>
        <w:t xml:space="preserve"> do levantamento de informações de rastreabilidade  publicados nos últimos 5 anos</w:t>
      </w:r>
      <w:r w:rsidR="00C571F9" w:rsidRPr="00601B00">
        <w:rPr>
          <w:rFonts w:ascii="Times New Roman" w:eastAsia="Arial" w:hAnsi="Times New Roman" w:cs="Times New Roman"/>
          <w:color w:val="auto"/>
          <w:sz w:val="24"/>
          <w:szCs w:val="24"/>
        </w:rPr>
        <w:t>. A E</w:t>
      </w:r>
      <w:r w:rsidR="00837E66" w:rsidRPr="00601B00">
        <w:rPr>
          <w:rFonts w:ascii="Times New Roman" w:eastAsia="Arial" w:hAnsi="Times New Roman" w:cs="Times New Roman"/>
          <w:color w:val="auto"/>
          <w:sz w:val="24"/>
          <w:szCs w:val="24"/>
        </w:rPr>
        <w:t xml:space="preserve">tapa </w:t>
      </w:r>
      <w:r w:rsidR="00C571F9" w:rsidRPr="00601B00">
        <w:rPr>
          <w:rFonts w:ascii="Times New Roman" w:eastAsia="Arial" w:hAnsi="Times New Roman" w:cs="Times New Roman"/>
          <w:color w:val="auto"/>
          <w:sz w:val="24"/>
          <w:szCs w:val="24"/>
        </w:rPr>
        <w:t xml:space="preserve">2 </w:t>
      </w:r>
      <w:r w:rsidR="00C63DA3">
        <w:rPr>
          <w:rFonts w:ascii="Times New Roman" w:eastAsia="Arial" w:hAnsi="Times New Roman" w:cs="Times New Roman"/>
          <w:color w:val="auto"/>
          <w:sz w:val="24"/>
          <w:szCs w:val="24"/>
        </w:rPr>
        <w:t>analisa</w:t>
      </w:r>
      <w:r w:rsidR="00837E66" w:rsidRPr="00601B00">
        <w:rPr>
          <w:rFonts w:ascii="Times New Roman" w:eastAsia="Arial" w:hAnsi="Times New Roman" w:cs="Times New Roman"/>
          <w:color w:val="auto"/>
          <w:sz w:val="24"/>
          <w:szCs w:val="24"/>
        </w:rPr>
        <w:t xml:space="preserve"> atributos de geoinformação encontrados na</w:t>
      </w:r>
      <w:r w:rsidR="00C571F9" w:rsidRPr="00601B00">
        <w:rPr>
          <w:rFonts w:ascii="Times New Roman" w:eastAsia="Arial" w:hAnsi="Times New Roman" w:cs="Times New Roman"/>
          <w:color w:val="auto"/>
          <w:sz w:val="24"/>
          <w:szCs w:val="24"/>
        </w:rPr>
        <w:t xml:space="preserve"> etapa anterior, a Etapa 3</w:t>
      </w:r>
      <w:r w:rsidR="00837E66" w:rsidRPr="00601B00">
        <w:rPr>
          <w:rFonts w:ascii="Times New Roman" w:eastAsia="Arial" w:hAnsi="Times New Roman" w:cs="Times New Roman"/>
          <w:color w:val="auto"/>
          <w:sz w:val="24"/>
          <w:szCs w:val="24"/>
        </w:rPr>
        <w:t xml:space="preserve"> analisa o Framework  RastroGr</w:t>
      </w:r>
      <w:r w:rsidR="000C28B1" w:rsidRPr="00601B00">
        <w:rPr>
          <w:rFonts w:ascii="Times New Roman" w:eastAsia="Arial" w:hAnsi="Times New Roman" w:cs="Times New Roman"/>
          <w:color w:val="auto"/>
          <w:sz w:val="24"/>
          <w:szCs w:val="24"/>
        </w:rPr>
        <w:t xml:space="preserve">ão </w:t>
      </w:r>
      <w:r w:rsidR="00C63DA3">
        <w:rPr>
          <w:rFonts w:ascii="Times New Roman" w:eastAsia="Arial" w:hAnsi="Times New Roman" w:cs="Times New Roman"/>
          <w:color w:val="auto"/>
          <w:sz w:val="24"/>
          <w:szCs w:val="24"/>
        </w:rPr>
        <w:t xml:space="preserve"> para</w:t>
      </w:r>
      <w:r w:rsidR="000C28B1" w:rsidRPr="00601B00">
        <w:rPr>
          <w:rFonts w:ascii="Times New Roman" w:eastAsia="Arial" w:hAnsi="Times New Roman" w:cs="Times New Roman"/>
          <w:color w:val="auto"/>
          <w:sz w:val="24"/>
          <w:szCs w:val="24"/>
        </w:rPr>
        <w:t xml:space="preserve"> especificar</w:t>
      </w:r>
      <w:r w:rsidR="00C63DA3">
        <w:rPr>
          <w:rFonts w:ascii="Times New Roman" w:eastAsia="Arial" w:hAnsi="Times New Roman" w:cs="Times New Roman"/>
          <w:color w:val="auto"/>
          <w:sz w:val="24"/>
          <w:szCs w:val="24"/>
        </w:rPr>
        <w:t xml:space="preserve"> sua</w:t>
      </w:r>
      <w:r w:rsidR="00837E66" w:rsidRPr="00601B00">
        <w:rPr>
          <w:rFonts w:ascii="Times New Roman" w:eastAsia="Arial" w:hAnsi="Times New Roman" w:cs="Times New Roman"/>
          <w:color w:val="auto"/>
          <w:sz w:val="24"/>
          <w:szCs w:val="24"/>
        </w:rPr>
        <w:t xml:space="preserve"> geoinformação</w:t>
      </w:r>
      <w:r w:rsidR="000C28B1" w:rsidRPr="00601B00">
        <w:rPr>
          <w:rFonts w:ascii="Times New Roman" w:eastAsia="Arial" w:hAnsi="Times New Roman" w:cs="Times New Roman"/>
          <w:color w:val="auto"/>
          <w:sz w:val="24"/>
          <w:szCs w:val="24"/>
        </w:rPr>
        <w:t xml:space="preserve"> </w:t>
      </w:r>
      <w:r w:rsidR="00837E66" w:rsidRPr="00601B00">
        <w:rPr>
          <w:rFonts w:ascii="Times New Roman" w:eastAsia="Arial" w:hAnsi="Times New Roman" w:cs="Times New Roman"/>
          <w:color w:val="auto"/>
          <w:sz w:val="24"/>
          <w:szCs w:val="24"/>
        </w:rPr>
        <w:t>.</w:t>
      </w:r>
    </w:p>
    <w:p w14:paraId="48D3446D" w14:textId="38345172" w:rsidR="00820DD5" w:rsidRPr="00601B00" w:rsidRDefault="00BF22FA" w:rsidP="00891440">
      <w:pPr>
        <w:spacing w:after="0" w:line="360" w:lineRule="auto"/>
        <w:ind w:left="28" w:firstLine="539"/>
        <w:jc w:val="both"/>
        <w:rPr>
          <w:rFonts w:ascii="Times New Roman" w:hAnsi="Times New Roman" w:cs="Times New Roman"/>
          <w:color w:val="auto"/>
          <w:sz w:val="24"/>
          <w:szCs w:val="24"/>
        </w:rPr>
      </w:pPr>
      <w:r w:rsidRPr="00601B00">
        <w:rPr>
          <w:rFonts w:ascii="Times New Roman" w:eastAsia="Arial" w:hAnsi="Times New Roman" w:cs="Times New Roman"/>
          <w:color w:val="auto"/>
          <w:sz w:val="24"/>
          <w:szCs w:val="24"/>
        </w:rPr>
        <w:t>A Etapa 1</w:t>
      </w:r>
      <w:r w:rsidR="00C63DA3">
        <w:rPr>
          <w:rFonts w:ascii="Times New Roman" w:eastAsia="Arial" w:hAnsi="Times New Roman" w:cs="Times New Roman"/>
          <w:color w:val="auto"/>
          <w:sz w:val="24"/>
          <w:szCs w:val="24"/>
        </w:rPr>
        <w:t xml:space="preserve"> foi aplicada a partir de 5 fases</w:t>
      </w:r>
      <w:r w:rsidR="00B95FAF" w:rsidRPr="00601B00">
        <w:rPr>
          <w:rFonts w:ascii="Times New Roman" w:eastAsia="Arial" w:hAnsi="Times New Roman" w:cs="Times New Roman"/>
          <w:color w:val="auto"/>
          <w:sz w:val="24"/>
          <w:szCs w:val="24"/>
        </w:rPr>
        <w:t xml:space="preserve">. </w:t>
      </w:r>
      <w:r w:rsidRPr="00601B00">
        <w:rPr>
          <w:rFonts w:ascii="Times New Roman" w:eastAsia="Arial" w:hAnsi="Times New Roman" w:cs="Times New Roman"/>
          <w:color w:val="auto"/>
          <w:sz w:val="24"/>
          <w:szCs w:val="24"/>
        </w:rPr>
        <w:t>Na</w:t>
      </w:r>
      <w:r w:rsidR="00952918" w:rsidRPr="00601B00">
        <w:rPr>
          <w:rFonts w:ascii="Times New Roman" w:eastAsia="Arial" w:hAnsi="Times New Roman" w:cs="Times New Roman"/>
          <w:color w:val="auto"/>
          <w:sz w:val="24"/>
          <w:szCs w:val="24"/>
        </w:rPr>
        <w:t xml:space="preserve"> Fase 1, definiu-se</w:t>
      </w:r>
      <w:r w:rsidR="00952918" w:rsidRPr="00601B00">
        <w:rPr>
          <w:rFonts w:ascii="Times New Roman" w:hAnsi="Times New Roman" w:cs="Times New Roman"/>
          <w:color w:val="auto"/>
          <w:sz w:val="24"/>
          <w:szCs w:val="24"/>
        </w:rPr>
        <w:t xml:space="preserve"> </w:t>
      </w:r>
      <w:r w:rsidR="00C571F9" w:rsidRPr="00601B00">
        <w:rPr>
          <w:rFonts w:ascii="Times New Roman" w:hAnsi="Times New Roman" w:cs="Times New Roman"/>
          <w:color w:val="auto"/>
          <w:sz w:val="24"/>
          <w:szCs w:val="24"/>
        </w:rPr>
        <w:t>como</w:t>
      </w:r>
      <w:r w:rsidR="00952918" w:rsidRPr="00601B00">
        <w:rPr>
          <w:rFonts w:ascii="Times New Roman" w:hAnsi="Times New Roman" w:cs="Times New Roman"/>
          <w:color w:val="auto"/>
          <w:sz w:val="24"/>
          <w:szCs w:val="24"/>
        </w:rPr>
        <w:t xml:space="preserve"> quest</w:t>
      </w:r>
      <w:r w:rsidR="00C571F9" w:rsidRPr="00601B00">
        <w:rPr>
          <w:rFonts w:ascii="Times New Roman" w:hAnsi="Times New Roman" w:cs="Times New Roman"/>
          <w:color w:val="auto"/>
          <w:sz w:val="24"/>
          <w:szCs w:val="24"/>
        </w:rPr>
        <w:t xml:space="preserve">ão de pesquisa </w:t>
      </w:r>
      <w:r w:rsidR="00952918" w:rsidRPr="00601B00">
        <w:rPr>
          <w:rFonts w:ascii="Times New Roman" w:hAnsi="Times New Roman" w:cs="Times New Roman"/>
          <w:color w:val="auto"/>
          <w:sz w:val="24"/>
          <w:szCs w:val="24"/>
        </w:rPr>
        <w:t xml:space="preserve">o </w:t>
      </w:r>
      <w:r w:rsidR="00BD27BB" w:rsidRPr="00601B00">
        <w:rPr>
          <w:rFonts w:ascii="Times New Roman" w:hAnsi="Times New Roman" w:cs="Times New Roman"/>
          <w:color w:val="auto"/>
          <w:sz w:val="24"/>
          <w:szCs w:val="24"/>
        </w:rPr>
        <w:t>levantamento de informações de r</w:t>
      </w:r>
      <w:r w:rsidR="00952918" w:rsidRPr="00601B00">
        <w:rPr>
          <w:rFonts w:ascii="Times New Roman" w:hAnsi="Times New Roman" w:cs="Times New Roman"/>
          <w:color w:val="auto"/>
          <w:sz w:val="24"/>
          <w:szCs w:val="24"/>
        </w:rPr>
        <w:t>astreabilidade de alimentos</w:t>
      </w:r>
      <w:r w:rsidR="00B95FAF" w:rsidRPr="00601B00">
        <w:rPr>
          <w:rFonts w:ascii="Times New Roman" w:hAnsi="Times New Roman" w:cs="Times New Roman"/>
          <w:color w:val="auto"/>
          <w:sz w:val="24"/>
          <w:szCs w:val="24"/>
        </w:rPr>
        <w:t>.</w:t>
      </w:r>
      <w:r w:rsidR="00504B2D" w:rsidRPr="00601B00">
        <w:rPr>
          <w:rFonts w:ascii="Times New Roman" w:hAnsi="Times New Roman" w:cs="Times New Roman"/>
          <w:color w:val="auto"/>
          <w:sz w:val="24"/>
          <w:szCs w:val="24"/>
        </w:rPr>
        <w:t xml:space="preserve"> </w:t>
      </w:r>
      <w:r w:rsidR="00C63DA3">
        <w:rPr>
          <w:rFonts w:ascii="Times New Roman" w:hAnsi="Times New Roman" w:cs="Times New Roman"/>
          <w:color w:val="auto"/>
          <w:sz w:val="24"/>
          <w:szCs w:val="24"/>
        </w:rPr>
        <w:t>Na Fase 2 foi realizada</w:t>
      </w:r>
      <w:r w:rsidR="00C571F9" w:rsidRPr="00601B00">
        <w:rPr>
          <w:rFonts w:ascii="Times New Roman" w:hAnsi="Times New Roman" w:cs="Times New Roman"/>
          <w:color w:val="auto"/>
          <w:sz w:val="24"/>
          <w:szCs w:val="24"/>
        </w:rPr>
        <w:t xml:space="preserve"> busca exploratória de</w:t>
      </w:r>
      <w:r w:rsidR="00683245" w:rsidRPr="00601B00">
        <w:rPr>
          <w:rFonts w:ascii="Times New Roman" w:hAnsi="Times New Roman" w:cs="Times New Roman"/>
          <w:color w:val="auto"/>
          <w:sz w:val="24"/>
          <w:szCs w:val="24"/>
        </w:rPr>
        <w:t xml:space="preserve"> palavras-chave e bases de dados.</w:t>
      </w:r>
      <w:r w:rsidR="00952918" w:rsidRPr="00601B00">
        <w:rPr>
          <w:rFonts w:ascii="Times New Roman" w:hAnsi="Times New Roman" w:cs="Times New Roman"/>
          <w:color w:val="auto"/>
          <w:sz w:val="24"/>
          <w:szCs w:val="24"/>
        </w:rPr>
        <w:t xml:space="preserve"> Na</w:t>
      </w:r>
      <w:r w:rsidR="00683245" w:rsidRPr="00601B00">
        <w:rPr>
          <w:rFonts w:ascii="Times New Roman" w:hAnsi="Times New Roman" w:cs="Times New Roman"/>
          <w:color w:val="auto"/>
          <w:sz w:val="24"/>
          <w:szCs w:val="24"/>
        </w:rPr>
        <w:t xml:space="preserve"> </w:t>
      </w:r>
      <w:r w:rsidR="00952918" w:rsidRPr="00601B00">
        <w:rPr>
          <w:rFonts w:ascii="Times New Roman" w:hAnsi="Times New Roman" w:cs="Times New Roman"/>
          <w:color w:val="auto"/>
          <w:sz w:val="24"/>
          <w:szCs w:val="24"/>
        </w:rPr>
        <w:t xml:space="preserve">Fase 3, definiu-se que as </w:t>
      </w:r>
      <w:r w:rsidR="00C63DA3">
        <w:rPr>
          <w:rFonts w:ascii="Times New Roman" w:hAnsi="Times New Roman" w:cs="Times New Roman"/>
          <w:color w:val="auto"/>
          <w:sz w:val="24"/>
          <w:szCs w:val="24"/>
        </w:rPr>
        <w:t>bases de busca e as</w:t>
      </w:r>
      <w:r w:rsidR="00293D84" w:rsidRPr="00601B00">
        <w:rPr>
          <w:rFonts w:ascii="Times New Roman" w:hAnsi="Times New Roman" w:cs="Times New Roman"/>
          <w:color w:val="auto"/>
          <w:sz w:val="24"/>
          <w:szCs w:val="24"/>
        </w:rPr>
        <w:t xml:space="preserve"> palavras-chave</w:t>
      </w:r>
      <w:r w:rsidR="00683245" w:rsidRPr="00601B00">
        <w:rPr>
          <w:rFonts w:ascii="Times New Roman" w:hAnsi="Times New Roman" w:cs="Times New Roman"/>
          <w:color w:val="auto"/>
          <w:sz w:val="24"/>
          <w:szCs w:val="24"/>
        </w:rPr>
        <w:t xml:space="preserve"> e combinações</w:t>
      </w:r>
      <w:r w:rsidR="00952918" w:rsidRPr="00601B00">
        <w:rPr>
          <w:rFonts w:ascii="Times New Roman" w:hAnsi="Times New Roman" w:cs="Times New Roman"/>
          <w:color w:val="auto"/>
          <w:sz w:val="24"/>
          <w:szCs w:val="24"/>
        </w:rPr>
        <w:t xml:space="preserve"> </w:t>
      </w:r>
      <w:r w:rsidR="00CC43CA" w:rsidRPr="00601B00">
        <w:rPr>
          <w:rFonts w:ascii="Times New Roman" w:hAnsi="Times New Roman" w:cs="Times New Roman"/>
          <w:color w:val="auto"/>
          <w:sz w:val="24"/>
          <w:szCs w:val="24"/>
        </w:rPr>
        <w:t xml:space="preserve">entre as mesmas. </w:t>
      </w:r>
      <w:r w:rsidR="009B5692" w:rsidRPr="00601B00">
        <w:rPr>
          <w:rFonts w:ascii="Times New Roman" w:hAnsi="Times New Roman" w:cs="Times New Roman"/>
          <w:color w:val="auto"/>
          <w:sz w:val="24"/>
          <w:szCs w:val="24"/>
        </w:rPr>
        <w:t>Na Fase 4 foram realizadas as bus</w:t>
      </w:r>
      <w:r w:rsidR="00BD7778" w:rsidRPr="00601B00">
        <w:rPr>
          <w:rFonts w:ascii="Times New Roman" w:hAnsi="Times New Roman" w:cs="Times New Roman"/>
          <w:color w:val="auto"/>
          <w:sz w:val="24"/>
          <w:szCs w:val="24"/>
        </w:rPr>
        <w:t>cas conforme definid</w:t>
      </w:r>
      <w:r w:rsidR="009B5692" w:rsidRPr="00601B00">
        <w:rPr>
          <w:rFonts w:ascii="Times New Roman" w:hAnsi="Times New Roman" w:cs="Times New Roman"/>
          <w:color w:val="auto"/>
          <w:sz w:val="24"/>
          <w:szCs w:val="24"/>
        </w:rPr>
        <w:t>o na Fase 3. Sequencia</w:t>
      </w:r>
      <w:r w:rsidR="00C571F9" w:rsidRPr="00601B00">
        <w:rPr>
          <w:rFonts w:ascii="Times New Roman" w:hAnsi="Times New Roman" w:cs="Times New Roman"/>
          <w:color w:val="auto"/>
          <w:sz w:val="24"/>
          <w:szCs w:val="24"/>
        </w:rPr>
        <w:t>lmente, Fase 5 foi realizada a f</w:t>
      </w:r>
      <w:r w:rsidR="009B5692" w:rsidRPr="00601B00">
        <w:rPr>
          <w:rFonts w:ascii="Times New Roman" w:hAnsi="Times New Roman" w:cs="Times New Roman"/>
          <w:color w:val="auto"/>
          <w:sz w:val="24"/>
          <w:szCs w:val="24"/>
        </w:rPr>
        <w:t xml:space="preserve">iltragem dos estudos </w:t>
      </w:r>
      <w:r w:rsidR="00BD7778" w:rsidRPr="00601B00">
        <w:rPr>
          <w:rFonts w:ascii="Times New Roman" w:hAnsi="Times New Roman" w:cs="Times New Roman"/>
          <w:color w:val="auto"/>
          <w:sz w:val="24"/>
          <w:szCs w:val="24"/>
        </w:rPr>
        <w:t>através de cr</w:t>
      </w:r>
      <w:r w:rsidR="009B5692" w:rsidRPr="00601B00">
        <w:rPr>
          <w:rFonts w:ascii="Times New Roman" w:hAnsi="Times New Roman" w:cs="Times New Roman"/>
          <w:color w:val="auto"/>
          <w:sz w:val="24"/>
          <w:szCs w:val="24"/>
        </w:rPr>
        <w:t>itérios de seleção</w:t>
      </w:r>
      <w:r w:rsidR="00CC43CA" w:rsidRPr="00601B00">
        <w:rPr>
          <w:rFonts w:ascii="Times New Roman" w:hAnsi="Times New Roman" w:cs="Times New Roman"/>
          <w:color w:val="auto"/>
          <w:sz w:val="24"/>
          <w:szCs w:val="24"/>
        </w:rPr>
        <w:t xml:space="preserve"> pré-definidos.</w:t>
      </w:r>
    </w:p>
    <w:p w14:paraId="1BFB0E45" w14:textId="77777777" w:rsidR="00CC43CA" w:rsidRPr="00601B00" w:rsidRDefault="00CC43CA" w:rsidP="00601B00">
      <w:pPr>
        <w:suppressAutoHyphens w:val="0"/>
        <w:spacing w:after="0" w:line="360" w:lineRule="auto"/>
        <w:jc w:val="both"/>
        <w:rPr>
          <w:rFonts w:ascii="Times New Roman" w:eastAsia="Arial" w:hAnsi="Times New Roman" w:cs="Times New Roman"/>
          <w:b/>
          <w:color w:val="auto"/>
          <w:sz w:val="24"/>
          <w:szCs w:val="24"/>
        </w:rPr>
      </w:pPr>
    </w:p>
    <w:p w14:paraId="6AB239A3" w14:textId="36CC4338" w:rsidR="001E53B8" w:rsidRPr="00601B00" w:rsidRDefault="001E53B8" w:rsidP="00B9540D">
      <w:pPr>
        <w:suppressAutoHyphens w:val="0"/>
        <w:spacing w:after="0" w:line="360" w:lineRule="auto"/>
        <w:jc w:val="center"/>
        <w:rPr>
          <w:rFonts w:ascii="Times New Roman" w:eastAsia="Arial" w:hAnsi="Times New Roman" w:cs="Times New Roman"/>
          <w:b/>
          <w:color w:val="auto"/>
          <w:sz w:val="24"/>
          <w:szCs w:val="24"/>
        </w:rPr>
      </w:pPr>
      <w:r w:rsidRPr="00601B00">
        <w:rPr>
          <w:rFonts w:ascii="Times New Roman" w:eastAsia="Arial" w:hAnsi="Times New Roman" w:cs="Times New Roman"/>
          <w:b/>
          <w:color w:val="auto"/>
          <w:sz w:val="24"/>
          <w:szCs w:val="24"/>
        </w:rPr>
        <w:t>RESULTADOS</w:t>
      </w:r>
      <w:r w:rsidR="00B9540D">
        <w:rPr>
          <w:rFonts w:ascii="Times New Roman" w:eastAsia="Arial" w:hAnsi="Times New Roman" w:cs="Times New Roman"/>
          <w:b/>
          <w:color w:val="auto"/>
          <w:sz w:val="24"/>
          <w:szCs w:val="24"/>
        </w:rPr>
        <w:t xml:space="preserve"> E DISCUSSÃO</w:t>
      </w:r>
    </w:p>
    <w:p w14:paraId="4A6BA04D" w14:textId="1B33072B" w:rsidR="00A30FB1" w:rsidRPr="00601B00" w:rsidRDefault="00A30FB1" w:rsidP="00601B00">
      <w:pPr>
        <w:suppressAutoHyphens w:val="0"/>
        <w:spacing w:after="0" w:line="360" w:lineRule="auto"/>
        <w:jc w:val="both"/>
        <w:rPr>
          <w:rFonts w:ascii="Times New Roman" w:eastAsia="Arial" w:hAnsi="Times New Roman" w:cs="Times New Roman"/>
          <w:color w:val="auto"/>
          <w:sz w:val="24"/>
          <w:szCs w:val="24"/>
        </w:rPr>
      </w:pPr>
      <w:r w:rsidRPr="00601B00">
        <w:rPr>
          <w:rFonts w:ascii="Times New Roman" w:eastAsia="Arial" w:hAnsi="Times New Roman" w:cs="Times New Roman"/>
          <w:color w:val="auto"/>
          <w:sz w:val="24"/>
          <w:szCs w:val="24"/>
        </w:rPr>
        <w:t>Essa seç</w:t>
      </w:r>
      <w:r w:rsidR="00820D76" w:rsidRPr="00601B00">
        <w:rPr>
          <w:rFonts w:ascii="Times New Roman" w:eastAsia="Arial" w:hAnsi="Times New Roman" w:cs="Times New Roman"/>
          <w:color w:val="auto"/>
          <w:sz w:val="24"/>
          <w:szCs w:val="24"/>
        </w:rPr>
        <w:t xml:space="preserve">ão mostra os resultados obtidos. </w:t>
      </w:r>
      <w:r w:rsidR="00B9540D">
        <w:rPr>
          <w:rFonts w:ascii="Times New Roman" w:eastAsia="Arial" w:hAnsi="Times New Roman" w:cs="Times New Roman"/>
          <w:color w:val="auto"/>
          <w:sz w:val="24"/>
          <w:szCs w:val="24"/>
        </w:rPr>
        <w:t>Inicialmento</w:t>
      </w:r>
      <w:r w:rsidRPr="00601B00">
        <w:rPr>
          <w:rFonts w:ascii="Times New Roman" w:eastAsia="Arial" w:hAnsi="Times New Roman" w:cs="Times New Roman"/>
          <w:color w:val="auto"/>
          <w:sz w:val="24"/>
          <w:szCs w:val="24"/>
        </w:rPr>
        <w:t xml:space="preserve"> exibe</w:t>
      </w:r>
      <w:r w:rsidR="00B9540D">
        <w:rPr>
          <w:rFonts w:ascii="Times New Roman" w:eastAsia="Arial" w:hAnsi="Times New Roman" w:cs="Times New Roman"/>
          <w:color w:val="auto"/>
          <w:sz w:val="24"/>
          <w:szCs w:val="24"/>
        </w:rPr>
        <w:t>-se</w:t>
      </w:r>
      <w:r w:rsidRPr="00601B00">
        <w:rPr>
          <w:rFonts w:ascii="Times New Roman" w:eastAsia="Arial" w:hAnsi="Times New Roman" w:cs="Times New Roman"/>
          <w:color w:val="auto"/>
          <w:sz w:val="24"/>
          <w:szCs w:val="24"/>
        </w:rPr>
        <w:t xml:space="preserve"> os estudos que foram </w:t>
      </w:r>
      <w:r w:rsidR="00820D76" w:rsidRPr="00601B00">
        <w:rPr>
          <w:rFonts w:ascii="Times New Roman" w:eastAsia="Arial" w:hAnsi="Times New Roman" w:cs="Times New Roman"/>
          <w:color w:val="auto"/>
          <w:sz w:val="24"/>
          <w:szCs w:val="24"/>
        </w:rPr>
        <w:t xml:space="preserve">selecionados e </w:t>
      </w:r>
      <w:r w:rsidRPr="00601B00">
        <w:rPr>
          <w:rFonts w:ascii="Times New Roman" w:eastAsia="Arial" w:hAnsi="Times New Roman" w:cs="Times New Roman"/>
          <w:color w:val="auto"/>
          <w:sz w:val="24"/>
          <w:szCs w:val="24"/>
        </w:rPr>
        <w:t xml:space="preserve">analisados </w:t>
      </w:r>
      <w:r w:rsidR="00820D76" w:rsidRPr="00601B00">
        <w:rPr>
          <w:rFonts w:ascii="Times New Roman" w:eastAsia="Arial" w:hAnsi="Times New Roman" w:cs="Times New Roman"/>
          <w:color w:val="auto"/>
          <w:sz w:val="24"/>
          <w:szCs w:val="24"/>
        </w:rPr>
        <w:t xml:space="preserve">a </w:t>
      </w:r>
      <w:r w:rsidR="00B9540D">
        <w:rPr>
          <w:rFonts w:ascii="Times New Roman" w:eastAsia="Arial" w:hAnsi="Times New Roman" w:cs="Times New Roman"/>
          <w:color w:val="auto"/>
          <w:sz w:val="24"/>
          <w:szCs w:val="24"/>
        </w:rPr>
        <w:t>partir da revisão bibliográfica, sequencialmente</w:t>
      </w:r>
      <w:r w:rsidRPr="00601B00">
        <w:rPr>
          <w:rFonts w:ascii="Times New Roman" w:eastAsia="Arial" w:hAnsi="Times New Roman" w:cs="Times New Roman"/>
          <w:color w:val="auto"/>
          <w:sz w:val="24"/>
          <w:szCs w:val="24"/>
        </w:rPr>
        <w:t xml:space="preserve"> apresenta</w:t>
      </w:r>
      <w:r w:rsidR="00B9540D">
        <w:rPr>
          <w:rFonts w:ascii="Times New Roman" w:eastAsia="Arial" w:hAnsi="Times New Roman" w:cs="Times New Roman"/>
          <w:color w:val="auto"/>
          <w:sz w:val="24"/>
          <w:szCs w:val="24"/>
        </w:rPr>
        <w:t>-se</w:t>
      </w:r>
      <w:r w:rsidRPr="00601B00">
        <w:rPr>
          <w:rFonts w:ascii="Times New Roman" w:eastAsia="Arial" w:hAnsi="Times New Roman" w:cs="Times New Roman"/>
          <w:color w:val="auto"/>
          <w:sz w:val="24"/>
          <w:szCs w:val="24"/>
        </w:rPr>
        <w:t xml:space="preserve"> os indicadores geográficos para o </w:t>
      </w:r>
      <w:r w:rsidRPr="00601B00">
        <w:rPr>
          <w:rFonts w:ascii="Times New Roman" w:eastAsia="Arial" w:hAnsi="Times New Roman" w:cs="Times New Roman"/>
          <w:i/>
          <w:color w:val="auto"/>
          <w:sz w:val="24"/>
          <w:szCs w:val="24"/>
        </w:rPr>
        <w:t xml:space="preserve">Framework </w:t>
      </w:r>
      <w:r w:rsidRPr="00601B00">
        <w:rPr>
          <w:rFonts w:ascii="Times New Roman" w:eastAsia="Arial" w:hAnsi="Times New Roman" w:cs="Times New Roman"/>
          <w:color w:val="auto"/>
          <w:sz w:val="24"/>
          <w:szCs w:val="24"/>
        </w:rPr>
        <w:t>Grãos – RastroGrão.</w:t>
      </w:r>
    </w:p>
    <w:p w14:paraId="11B4F2A3" w14:textId="36AB002E" w:rsidR="00BD7778" w:rsidRPr="00B9540D" w:rsidRDefault="00BD7778" w:rsidP="00601B00">
      <w:pPr>
        <w:suppressAutoHyphens w:val="0"/>
        <w:spacing w:after="0" w:line="360" w:lineRule="auto"/>
        <w:jc w:val="both"/>
        <w:rPr>
          <w:rFonts w:ascii="Times New Roman" w:eastAsia="Arial" w:hAnsi="Times New Roman" w:cs="Times New Roman"/>
          <w:b/>
          <w:i/>
          <w:color w:val="auto"/>
          <w:sz w:val="24"/>
          <w:szCs w:val="24"/>
        </w:rPr>
      </w:pPr>
      <w:r w:rsidRPr="00B9540D">
        <w:rPr>
          <w:rFonts w:ascii="Times New Roman" w:eastAsia="Arial" w:hAnsi="Times New Roman" w:cs="Times New Roman"/>
          <w:b/>
          <w:i/>
          <w:color w:val="auto"/>
          <w:sz w:val="24"/>
          <w:szCs w:val="24"/>
        </w:rPr>
        <w:t>Levantamento de estudos</w:t>
      </w:r>
    </w:p>
    <w:p w14:paraId="733DF36A" w14:textId="19DBAD52" w:rsidR="00374716" w:rsidRPr="00601B00" w:rsidRDefault="00086A69" w:rsidP="00601B00">
      <w:pPr>
        <w:suppressAutoHyphens w:val="0"/>
        <w:spacing w:after="0" w:line="360" w:lineRule="auto"/>
        <w:jc w:val="both"/>
        <w:rPr>
          <w:rFonts w:ascii="Times New Roman" w:eastAsia="Arial" w:hAnsi="Times New Roman" w:cs="Times New Roman"/>
          <w:color w:val="auto"/>
          <w:sz w:val="24"/>
          <w:szCs w:val="24"/>
        </w:rPr>
      </w:pPr>
      <w:r w:rsidRPr="00601B00">
        <w:rPr>
          <w:rFonts w:ascii="Times New Roman" w:eastAsia="Arial" w:hAnsi="Times New Roman" w:cs="Times New Roman"/>
          <w:color w:val="auto"/>
          <w:sz w:val="24"/>
          <w:szCs w:val="24"/>
        </w:rPr>
        <w:t>O Quadro</w:t>
      </w:r>
      <w:r w:rsidR="00051DBD" w:rsidRPr="00601B00">
        <w:rPr>
          <w:rFonts w:ascii="Times New Roman" w:eastAsia="Arial" w:hAnsi="Times New Roman" w:cs="Times New Roman"/>
          <w:color w:val="auto"/>
          <w:sz w:val="24"/>
          <w:szCs w:val="24"/>
        </w:rPr>
        <w:t xml:space="preserve"> 2 apresenta os </w:t>
      </w:r>
      <w:r w:rsidR="00F14467" w:rsidRPr="00601B00">
        <w:rPr>
          <w:rFonts w:ascii="Times New Roman" w:hAnsi="Times New Roman" w:cs="Times New Roman"/>
          <w:color w:val="auto"/>
          <w:sz w:val="24"/>
          <w:szCs w:val="24"/>
        </w:rPr>
        <w:t>Softwares</w:t>
      </w:r>
      <w:r w:rsidR="005B7F5A" w:rsidRPr="00601B00">
        <w:rPr>
          <w:rFonts w:ascii="Times New Roman" w:eastAsia="Arial" w:hAnsi="Times New Roman" w:cs="Times New Roman"/>
          <w:color w:val="auto"/>
          <w:sz w:val="24"/>
          <w:szCs w:val="24"/>
        </w:rPr>
        <w:t xml:space="preserve"> resultantes do</w:t>
      </w:r>
      <w:r w:rsidR="00051DBD" w:rsidRPr="00601B00">
        <w:rPr>
          <w:rFonts w:ascii="Times New Roman" w:eastAsia="Arial" w:hAnsi="Times New Roman" w:cs="Times New Roman"/>
          <w:color w:val="auto"/>
          <w:sz w:val="24"/>
          <w:szCs w:val="24"/>
        </w:rPr>
        <w:t xml:space="preserve"> levantamento</w:t>
      </w:r>
      <w:r w:rsidRPr="00601B00">
        <w:rPr>
          <w:rFonts w:ascii="Times New Roman" w:eastAsia="Arial" w:hAnsi="Times New Roman" w:cs="Times New Roman"/>
          <w:color w:val="auto"/>
          <w:sz w:val="24"/>
          <w:szCs w:val="24"/>
        </w:rPr>
        <w:t>.</w:t>
      </w:r>
    </w:p>
    <w:p w14:paraId="607AB65E" w14:textId="219CE8A8" w:rsidR="003B01BA" w:rsidRPr="00B9540D" w:rsidRDefault="003B01BA" w:rsidP="00601B00">
      <w:pPr>
        <w:pStyle w:val="MainText"/>
        <w:spacing w:line="360" w:lineRule="auto"/>
        <w:ind w:firstLine="0"/>
        <w:rPr>
          <w:rFonts w:eastAsia="Arial"/>
          <w:color w:val="auto"/>
          <w:szCs w:val="20"/>
          <w:lang w:val="pt-BR"/>
        </w:rPr>
      </w:pPr>
      <w:r w:rsidRPr="00B9540D">
        <w:rPr>
          <w:rFonts w:eastAsia="Arial"/>
          <w:color w:val="auto"/>
          <w:szCs w:val="20"/>
          <w:lang w:val="pt-BR"/>
        </w:rPr>
        <w:t xml:space="preserve">Quadro 2: Estudos </w:t>
      </w:r>
      <w:r w:rsidR="00D87322" w:rsidRPr="00B9540D">
        <w:rPr>
          <w:rFonts w:eastAsia="Arial"/>
          <w:color w:val="auto"/>
          <w:szCs w:val="20"/>
          <w:lang w:val="pt-BR"/>
        </w:rPr>
        <w:t>levantados para coleta de indicadores</w:t>
      </w:r>
      <w:r w:rsidRPr="00B9540D">
        <w:rPr>
          <w:rFonts w:eastAsia="Arial"/>
          <w:color w:val="auto"/>
          <w:szCs w:val="20"/>
          <w:lang w:val="pt-BR"/>
        </w:rPr>
        <w:t xml:space="preserve"> geográficos</w:t>
      </w:r>
      <w:r w:rsidR="00D87322" w:rsidRPr="00B9540D">
        <w:rPr>
          <w:rFonts w:eastAsia="Arial"/>
          <w:color w:val="auto"/>
          <w:szCs w:val="20"/>
          <w:lang w:val="pt-BR"/>
        </w:rPr>
        <w:t>.</w:t>
      </w:r>
    </w:p>
    <w:tbl>
      <w:tblPr>
        <w:tblStyle w:val="Tabelacomgrade"/>
        <w:tblW w:w="9072" w:type="dxa"/>
        <w:tblInd w:w="108" w:type="dxa"/>
        <w:tblBorders>
          <w:left w:val="none" w:sz="0" w:space="0" w:color="auto"/>
          <w:right w:val="none" w:sz="0" w:space="0" w:color="auto"/>
        </w:tblBorders>
        <w:tblLayout w:type="fixed"/>
        <w:tblLook w:val="04A0" w:firstRow="1" w:lastRow="0" w:firstColumn="1" w:lastColumn="0" w:noHBand="0" w:noVBand="1"/>
      </w:tblPr>
      <w:tblGrid>
        <w:gridCol w:w="284"/>
        <w:gridCol w:w="8788"/>
      </w:tblGrid>
      <w:tr w:rsidR="00F80EC7" w:rsidRPr="00B9540D" w14:paraId="35E0ED32" w14:textId="77777777" w:rsidTr="00952918">
        <w:trPr>
          <w:trHeight w:val="50"/>
        </w:trPr>
        <w:tc>
          <w:tcPr>
            <w:tcW w:w="9072" w:type="dxa"/>
            <w:gridSpan w:val="2"/>
          </w:tcPr>
          <w:p w14:paraId="31C38C0F" w14:textId="7BC9EEEE" w:rsidR="00CF4497" w:rsidRPr="00B9540D" w:rsidRDefault="00CF4497" w:rsidP="00B9540D">
            <w:pPr>
              <w:tabs>
                <w:tab w:val="left" w:pos="709"/>
              </w:tabs>
              <w:spacing w:after="0"/>
              <w:jc w:val="center"/>
              <w:rPr>
                <w:rFonts w:ascii="Times New Roman" w:hAnsi="Times New Roman" w:cs="Times New Roman"/>
                <w:color w:val="auto"/>
                <w:sz w:val="20"/>
                <w:szCs w:val="20"/>
              </w:rPr>
            </w:pPr>
            <w:r w:rsidRPr="00B9540D">
              <w:rPr>
                <w:rFonts w:ascii="Times New Roman" w:hAnsi="Times New Roman" w:cs="Times New Roman"/>
                <w:color w:val="auto"/>
                <w:sz w:val="20"/>
                <w:szCs w:val="20"/>
              </w:rPr>
              <w:t>Estudo</w:t>
            </w:r>
          </w:p>
        </w:tc>
      </w:tr>
      <w:tr w:rsidR="00F80EC7" w:rsidRPr="00B9540D" w14:paraId="15304497" w14:textId="4F858AB3" w:rsidTr="002F74D4">
        <w:trPr>
          <w:trHeight w:val="211"/>
        </w:trPr>
        <w:tc>
          <w:tcPr>
            <w:tcW w:w="284" w:type="dxa"/>
            <w:vAlign w:val="center"/>
          </w:tcPr>
          <w:p w14:paraId="21F027B6" w14:textId="4BDC0A02" w:rsidR="003B01BA" w:rsidRPr="00B9540D" w:rsidRDefault="003B01BA" w:rsidP="00B9540D">
            <w:pPr>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1</w:t>
            </w:r>
          </w:p>
        </w:tc>
        <w:tc>
          <w:tcPr>
            <w:tcW w:w="8788" w:type="dxa"/>
          </w:tcPr>
          <w:p w14:paraId="5126D143" w14:textId="5E8ADD56" w:rsidR="00086A69" w:rsidRPr="00B9540D" w:rsidRDefault="003B01BA" w:rsidP="00B9540D">
            <w:pPr>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GeoTraceAgri</w:t>
            </w:r>
            <w:r w:rsidR="00F665E7" w:rsidRPr="00B9540D">
              <w:rPr>
                <w:rFonts w:ascii="Times New Roman" w:hAnsi="Times New Roman" w:cs="Times New Roman"/>
                <w:color w:val="auto"/>
                <w:sz w:val="20"/>
                <w:szCs w:val="20"/>
                <w:lang w:val="en-US"/>
              </w:rPr>
              <w:t xml:space="preserve"> e </w:t>
            </w:r>
            <w:r w:rsidR="00AC1ED8" w:rsidRPr="00B9540D">
              <w:rPr>
                <w:rFonts w:ascii="Times New Roman" w:hAnsi="Times New Roman" w:cs="Times New Roman"/>
                <w:color w:val="auto"/>
                <w:sz w:val="20"/>
                <w:szCs w:val="20"/>
                <w:lang w:val="en-US"/>
              </w:rPr>
              <w:t>GTIS CAP</w:t>
            </w:r>
            <w:r w:rsidR="00F665E7" w:rsidRPr="00B9540D">
              <w:rPr>
                <w:rFonts w:ascii="Times New Roman" w:hAnsi="Times New Roman" w:cs="Times New Roman"/>
                <w:color w:val="auto"/>
                <w:sz w:val="20"/>
                <w:szCs w:val="20"/>
                <w:lang w:val="en-US"/>
              </w:rPr>
              <w:t>-</w:t>
            </w:r>
            <w:r w:rsidR="00986FCE" w:rsidRPr="00B9540D">
              <w:rPr>
                <w:rFonts w:ascii="Times New Roman" w:hAnsi="Times New Roman" w:cs="Times New Roman"/>
                <w:color w:val="auto"/>
                <w:sz w:val="20"/>
                <w:szCs w:val="20"/>
                <w:lang w:val="en-US"/>
              </w:rPr>
              <w:t>Geotraceability</w:t>
            </w:r>
            <w:r w:rsidR="00F665E7" w:rsidRPr="00B9540D">
              <w:rPr>
                <w:rFonts w:ascii="Times New Roman" w:hAnsi="Times New Roman" w:cs="Times New Roman"/>
                <w:color w:val="auto"/>
                <w:sz w:val="20"/>
                <w:szCs w:val="20"/>
                <w:lang w:val="en-US"/>
              </w:rPr>
              <w:t xml:space="preserve">: an innovative concept for the qualification of </w:t>
            </w:r>
            <w:r w:rsidR="00952918" w:rsidRPr="00B9540D">
              <w:rPr>
                <w:rFonts w:ascii="Times New Roman" w:hAnsi="Times New Roman" w:cs="Times New Roman"/>
                <w:color w:val="auto"/>
                <w:sz w:val="20"/>
                <w:szCs w:val="20"/>
                <w:lang w:val="en-US"/>
              </w:rPr>
              <w:t>crop production</w:t>
            </w:r>
          </w:p>
        </w:tc>
      </w:tr>
      <w:tr w:rsidR="00F80EC7" w:rsidRPr="00B9540D" w14:paraId="38801F88" w14:textId="5936E82E" w:rsidTr="002F74D4">
        <w:trPr>
          <w:trHeight w:val="257"/>
        </w:trPr>
        <w:tc>
          <w:tcPr>
            <w:tcW w:w="284" w:type="dxa"/>
            <w:vAlign w:val="center"/>
          </w:tcPr>
          <w:p w14:paraId="77C415AA" w14:textId="07F15975" w:rsidR="003B01BA" w:rsidRPr="00B9540D" w:rsidRDefault="00952918" w:rsidP="00B9540D">
            <w:pPr>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2</w:t>
            </w:r>
          </w:p>
        </w:tc>
        <w:tc>
          <w:tcPr>
            <w:tcW w:w="8788" w:type="dxa"/>
          </w:tcPr>
          <w:p w14:paraId="2A761BAE" w14:textId="518FB314" w:rsidR="00086A69" w:rsidRPr="00B9540D" w:rsidRDefault="002F74D4"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 xml:space="preserve">GeoRastro </w:t>
            </w:r>
            <w:r w:rsidR="003B01BA" w:rsidRPr="00B9540D">
              <w:rPr>
                <w:rFonts w:ascii="Times New Roman" w:hAnsi="Times New Roman" w:cs="Times New Roman"/>
                <w:color w:val="auto"/>
                <w:sz w:val="20"/>
                <w:szCs w:val="20"/>
              </w:rPr>
              <w:t>- EMBRAPA.  Embrapa Monitoramento por Satélites</w:t>
            </w:r>
          </w:p>
        </w:tc>
      </w:tr>
      <w:tr w:rsidR="00F80EC7" w:rsidRPr="00B9540D" w14:paraId="78A29159" w14:textId="1010BC6E" w:rsidTr="00367B03">
        <w:tc>
          <w:tcPr>
            <w:tcW w:w="284" w:type="dxa"/>
            <w:vAlign w:val="center"/>
          </w:tcPr>
          <w:p w14:paraId="26467927" w14:textId="1B9647C1" w:rsidR="003B01BA" w:rsidRPr="00B9540D" w:rsidRDefault="003B01BA"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3</w:t>
            </w:r>
          </w:p>
        </w:tc>
        <w:tc>
          <w:tcPr>
            <w:tcW w:w="8788" w:type="dxa"/>
          </w:tcPr>
          <w:p w14:paraId="6D196FBF" w14:textId="5D0B9AC4" w:rsidR="00086A69" w:rsidRPr="00B9540D" w:rsidRDefault="003B01BA" w:rsidP="00B9540D">
            <w:pPr>
              <w:tabs>
                <w:tab w:val="left" w:pos="709"/>
              </w:tabs>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GeoTraceAgri - Consumers’ New Demand on Sustainable Traceability</w:t>
            </w:r>
          </w:p>
        </w:tc>
      </w:tr>
      <w:tr w:rsidR="00F80EC7" w:rsidRPr="00B9540D" w14:paraId="49D69D1E" w14:textId="03E0DD8A" w:rsidTr="00367B03">
        <w:tc>
          <w:tcPr>
            <w:tcW w:w="284" w:type="dxa"/>
            <w:vAlign w:val="center"/>
          </w:tcPr>
          <w:p w14:paraId="0FAF0EC7" w14:textId="1C14BC1C" w:rsidR="00086A69" w:rsidRPr="00B9540D" w:rsidRDefault="003B01BA"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4</w:t>
            </w:r>
          </w:p>
        </w:tc>
        <w:tc>
          <w:tcPr>
            <w:tcW w:w="8788" w:type="dxa"/>
          </w:tcPr>
          <w:p w14:paraId="649FA104" w14:textId="1EA0E159" w:rsidR="00086A69" w:rsidRPr="00B9540D" w:rsidRDefault="002F74D4" w:rsidP="00B9540D">
            <w:pPr>
              <w:tabs>
                <w:tab w:val="left" w:pos="709"/>
              </w:tabs>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 xml:space="preserve">GeoWine - </w:t>
            </w:r>
            <w:r w:rsidR="001C7BF9" w:rsidRPr="00B9540D">
              <w:rPr>
                <w:rFonts w:ascii="Times New Roman" w:hAnsi="Times New Roman" w:cs="Times New Roman"/>
                <w:color w:val="auto"/>
                <w:sz w:val="20"/>
                <w:szCs w:val="20"/>
                <w:lang w:val="en-US"/>
              </w:rPr>
              <w:t xml:space="preserve">Designing and deploying a secured VO for a wine geotraceability application e </w:t>
            </w:r>
            <w:r w:rsidR="003B01BA" w:rsidRPr="00B9540D">
              <w:rPr>
                <w:rFonts w:ascii="Times New Roman" w:hAnsi="Times New Roman" w:cs="Times New Roman"/>
                <w:color w:val="auto"/>
                <w:sz w:val="20"/>
                <w:szCs w:val="20"/>
                <w:lang w:val="en-US"/>
              </w:rPr>
              <w:t>Demonstrator of the Geowine system</w:t>
            </w:r>
          </w:p>
        </w:tc>
      </w:tr>
      <w:tr w:rsidR="00F80EC7" w:rsidRPr="00B9540D" w14:paraId="500B6865" w14:textId="77777777" w:rsidTr="00367B03">
        <w:tc>
          <w:tcPr>
            <w:tcW w:w="284" w:type="dxa"/>
            <w:vAlign w:val="center"/>
          </w:tcPr>
          <w:p w14:paraId="7CDC4046" w14:textId="50A2E940" w:rsidR="00F665E7" w:rsidRPr="00B9540D" w:rsidRDefault="00F665E7"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5</w:t>
            </w:r>
          </w:p>
        </w:tc>
        <w:tc>
          <w:tcPr>
            <w:tcW w:w="8788" w:type="dxa"/>
          </w:tcPr>
          <w:p w14:paraId="289AA728" w14:textId="7C2A1443" w:rsidR="00F665E7" w:rsidRPr="00B9540D" w:rsidRDefault="00F665E7" w:rsidP="00B9540D">
            <w:pPr>
              <w:tabs>
                <w:tab w:val="left" w:pos="709"/>
              </w:tabs>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 xml:space="preserve">GeoFairTrade - </w:t>
            </w:r>
            <w:r w:rsidR="002D122F" w:rsidRPr="00B9540D">
              <w:rPr>
                <w:rFonts w:ascii="Times New Roman" w:hAnsi="Times New Roman" w:cs="Times New Roman"/>
                <w:color w:val="auto"/>
                <w:sz w:val="20"/>
                <w:szCs w:val="20"/>
                <w:lang w:val="en-US"/>
              </w:rPr>
              <w:t>World Fair Trade Organization</w:t>
            </w:r>
            <w:r w:rsidR="00350BB9" w:rsidRPr="00B9540D">
              <w:rPr>
                <w:rFonts w:ascii="Times New Roman" w:hAnsi="Times New Roman" w:cs="Times New Roman"/>
                <w:color w:val="auto"/>
                <w:sz w:val="20"/>
                <w:szCs w:val="20"/>
                <w:lang w:val="en-US"/>
              </w:rPr>
              <w:t xml:space="preserve"> e Mise en place d’un Système d’Information Géographique (SIG) sur plantation de thé en Ouganda</w:t>
            </w:r>
          </w:p>
        </w:tc>
      </w:tr>
      <w:tr w:rsidR="00F80EC7" w:rsidRPr="00B9540D" w14:paraId="523DC33F" w14:textId="77777777" w:rsidTr="00367B03">
        <w:tc>
          <w:tcPr>
            <w:tcW w:w="284" w:type="dxa"/>
            <w:vAlign w:val="center"/>
          </w:tcPr>
          <w:p w14:paraId="271BB566" w14:textId="69DDECB0" w:rsidR="002D122F" w:rsidRPr="00B9540D" w:rsidRDefault="00133937"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lastRenderedPageBreak/>
              <w:t>6</w:t>
            </w:r>
          </w:p>
        </w:tc>
        <w:tc>
          <w:tcPr>
            <w:tcW w:w="8788" w:type="dxa"/>
          </w:tcPr>
          <w:p w14:paraId="6D0ACBEA" w14:textId="35414873" w:rsidR="002D122F" w:rsidRPr="00B9540D" w:rsidRDefault="002D122F" w:rsidP="00B9540D">
            <w:pPr>
              <w:tabs>
                <w:tab w:val="left" w:pos="709"/>
              </w:tabs>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Geotraceability: an innovative concept to enhance conventional traceability in the agri-food chain</w:t>
            </w:r>
          </w:p>
        </w:tc>
      </w:tr>
      <w:tr w:rsidR="00F80EC7" w:rsidRPr="00B9540D" w14:paraId="404CEFD1" w14:textId="77777777" w:rsidTr="00367B03">
        <w:tc>
          <w:tcPr>
            <w:tcW w:w="284" w:type="dxa"/>
            <w:vAlign w:val="center"/>
          </w:tcPr>
          <w:p w14:paraId="39CF07B0" w14:textId="5AB2E768" w:rsidR="00350BB9" w:rsidRPr="00B9540D" w:rsidRDefault="00133937"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7</w:t>
            </w:r>
          </w:p>
        </w:tc>
        <w:tc>
          <w:tcPr>
            <w:tcW w:w="8788" w:type="dxa"/>
          </w:tcPr>
          <w:p w14:paraId="5666C97F" w14:textId="2A68F0EC" w:rsidR="00350BB9" w:rsidRPr="00B9540D" w:rsidRDefault="002B0F5E" w:rsidP="00B9540D">
            <w:pPr>
              <w:tabs>
                <w:tab w:val="left" w:pos="709"/>
              </w:tabs>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Creating Sustainable Agricultural Solutions: Landmapp and the Rural Farmer</w:t>
            </w:r>
          </w:p>
        </w:tc>
      </w:tr>
      <w:tr w:rsidR="00F80EC7" w:rsidRPr="00B9540D" w14:paraId="3AC8D3C0" w14:textId="77777777" w:rsidTr="00367B03">
        <w:tc>
          <w:tcPr>
            <w:tcW w:w="284" w:type="dxa"/>
            <w:vAlign w:val="center"/>
          </w:tcPr>
          <w:p w14:paraId="4E36860B" w14:textId="5020B802" w:rsidR="002B0F5E" w:rsidRPr="00B9540D" w:rsidRDefault="00133937"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8</w:t>
            </w:r>
          </w:p>
        </w:tc>
        <w:tc>
          <w:tcPr>
            <w:tcW w:w="8788" w:type="dxa"/>
          </w:tcPr>
          <w:p w14:paraId="1CC132DC" w14:textId="227D8D02" w:rsidR="002B0F5E" w:rsidRPr="00B9540D" w:rsidRDefault="002B0F5E" w:rsidP="00B9540D">
            <w:pPr>
              <w:tabs>
                <w:tab w:val="left" w:pos="709"/>
              </w:tabs>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Geotraceability in agricultural chains, an urgent demand in Brazilian agribusiness</w:t>
            </w:r>
          </w:p>
        </w:tc>
      </w:tr>
      <w:tr w:rsidR="00F80EC7" w:rsidRPr="00B9540D" w14:paraId="6C5F2E7F" w14:textId="77777777" w:rsidTr="00367B03">
        <w:tc>
          <w:tcPr>
            <w:tcW w:w="284" w:type="dxa"/>
            <w:vAlign w:val="center"/>
          </w:tcPr>
          <w:p w14:paraId="069BB76C" w14:textId="2543B7BF" w:rsidR="009D419C" w:rsidRPr="00B9540D" w:rsidRDefault="00133937" w:rsidP="00B9540D">
            <w:pPr>
              <w:tabs>
                <w:tab w:val="left" w:pos="709"/>
              </w:tabs>
              <w:spacing w:after="0"/>
              <w:jc w:val="both"/>
              <w:rPr>
                <w:rFonts w:ascii="Times New Roman" w:hAnsi="Times New Roman" w:cs="Times New Roman"/>
                <w:color w:val="auto"/>
                <w:sz w:val="20"/>
                <w:szCs w:val="20"/>
              </w:rPr>
            </w:pPr>
            <w:r w:rsidRPr="00B9540D">
              <w:rPr>
                <w:rFonts w:ascii="Times New Roman" w:hAnsi="Times New Roman" w:cs="Times New Roman"/>
                <w:color w:val="auto"/>
                <w:sz w:val="20"/>
                <w:szCs w:val="20"/>
              </w:rPr>
              <w:t>9</w:t>
            </w:r>
          </w:p>
        </w:tc>
        <w:tc>
          <w:tcPr>
            <w:tcW w:w="8788" w:type="dxa"/>
          </w:tcPr>
          <w:p w14:paraId="1ED855C5" w14:textId="6E07A2FC" w:rsidR="009D419C" w:rsidRPr="00B9540D" w:rsidRDefault="009D419C" w:rsidP="00B9540D">
            <w:pPr>
              <w:tabs>
                <w:tab w:val="left" w:pos="709"/>
              </w:tabs>
              <w:spacing w:after="0"/>
              <w:jc w:val="both"/>
              <w:rPr>
                <w:rFonts w:ascii="Times New Roman" w:hAnsi="Times New Roman" w:cs="Times New Roman"/>
                <w:color w:val="auto"/>
                <w:sz w:val="20"/>
                <w:szCs w:val="20"/>
                <w:lang w:val="en-US"/>
              </w:rPr>
            </w:pPr>
            <w:r w:rsidRPr="00B9540D">
              <w:rPr>
                <w:rFonts w:ascii="Times New Roman" w:hAnsi="Times New Roman" w:cs="Times New Roman"/>
                <w:color w:val="auto"/>
                <w:sz w:val="20"/>
                <w:szCs w:val="20"/>
                <w:lang w:val="en-US"/>
              </w:rPr>
              <w:t>Parage Project Assessing Agri-Environmental Impacts in the French West Indies and French Guiana</w:t>
            </w:r>
          </w:p>
        </w:tc>
      </w:tr>
    </w:tbl>
    <w:p w14:paraId="57D4656B" w14:textId="77777777" w:rsidR="00637B56" w:rsidRPr="00601B00" w:rsidRDefault="00637B56" w:rsidP="00601B00">
      <w:pPr>
        <w:pStyle w:val="PargrafodaLista"/>
        <w:suppressAutoHyphens w:val="0"/>
        <w:spacing w:after="0" w:line="360" w:lineRule="auto"/>
        <w:jc w:val="both"/>
        <w:rPr>
          <w:rFonts w:ascii="Times New Roman" w:eastAsia="Arial" w:hAnsi="Times New Roman" w:cs="Times New Roman"/>
          <w:color w:val="auto"/>
          <w:sz w:val="24"/>
          <w:szCs w:val="24"/>
          <w:lang w:val="en-US"/>
        </w:rPr>
      </w:pPr>
    </w:p>
    <w:p w14:paraId="4060C333" w14:textId="7FC18104" w:rsidR="007820B3" w:rsidRPr="001F16B8" w:rsidRDefault="00BD7778" w:rsidP="00601B00">
      <w:pPr>
        <w:pStyle w:val="PargrafodaLista"/>
        <w:spacing w:after="0" w:line="360" w:lineRule="auto"/>
        <w:ind w:left="0"/>
        <w:jc w:val="both"/>
        <w:rPr>
          <w:rFonts w:ascii="Times New Roman" w:hAnsi="Times New Roman" w:cs="Times New Roman"/>
          <w:b/>
          <w:i/>
          <w:color w:val="auto"/>
          <w:sz w:val="24"/>
          <w:szCs w:val="24"/>
        </w:rPr>
      </w:pPr>
      <w:r w:rsidRPr="001F16B8">
        <w:rPr>
          <w:rFonts w:ascii="Times New Roman" w:hAnsi="Times New Roman" w:cs="Times New Roman"/>
          <w:b/>
          <w:i/>
          <w:color w:val="auto"/>
          <w:sz w:val="24"/>
          <w:szCs w:val="24"/>
        </w:rPr>
        <w:t>Indi</w:t>
      </w:r>
      <w:r w:rsidR="00DB1019" w:rsidRPr="001F16B8">
        <w:rPr>
          <w:rFonts w:ascii="Times New Roman" w:hAnsi="Times New Roman" w:cs="Times New Roman"/>
          <w:b/>
          <w:i/>
          <w:color w:val="auto"/>
          <w:sz w:val="24"/>
          <w:szCs w:val="24"/>
        </w:rPr>
        <w:t xml:space="preserve">cadores de </w:t>
      </w:r>
      <w:r w:rsidR="00EA3E88" w:rsidRPr="001F16B8">
        <w:rPr>
          <w:rFonts w:ascii="Times New Roman" w:hAnsi="Times New Roman" w:cs="Times New Roman"/>
          <w:b/>
          <w:i/>
          <w:color w:val="auto"/>
          <w:sz w:val="24"/>
          <w:szCs w:val="24"/>
        </w:rPr>
        <w:t>Geo-Rastreabilidade</w:t>
      </w:r>
      <w:r w:rsidRPr="001F16B8">
        <w:rPr>
          <w:rFonts w:ascii="Times New Roman" w:hAnsi="Times New Roman" w:cs="Times New Roman"/>
          <w:b/>
          <w:i/>
          <w:color w:val="auto"/>
          <w:sz w:val="24"/>
          <w:szCs w:val="24"/>
        </w:rPr>
        <w:t xml:space="preserve"> no Rastrogrão </w:t>
      </w:r>
    </w:p>
    <w:p w14:paraId="741FB51A" w14:textId="23A4A5A5" w:rsidR="007820B3" w:rsidRPr="00601B00" w:rsidRDefault="002D6097" w:rsidP="00601B00">
      <w:pPr>
        <w:pStyle w:val="MainText"/>
        <w:spacing w:line="360" w:lineRule="auto"/>
        <w:ind w:firstLine="0"/>
        <w:rPr>
          <w:rFonts w:eastAsia="Droid Sans Fallback"/>
          <w:sz w:val="24"/>
          <w:lang w:val="pt-BR"/>
        </w:rPr>
      </w:pPr>
      <w:r w:rsidRPr="00601B00">
        <w:rPr>
          <w:rFonts w:eastAsia="Droid Sans Fallback"/>
          <w:sz w:val="24"/>
          <w:lang w:val="pt-BR"/>
        </w:rPr>
        <w:t>Indicadores de Geo-Rastreabilidade, geoindicadores, são</w:t>
      </w:r>
      <w:r w:rsidR="00B9540D">
        <w:rPr>
          <w:rFonts w:eastAsia="Droid Sans Fallback"/>
          <w:sz w:val="24"/>
          <w:lang w:val="pt-BR"/>
        </w:rPr>
        <w:t xml:space="preserve"> parâmetros</w:t>
      </w:r>
      <w:r w:rsidRPr="00601B00">
        <w:rPr>
          <w:rFonts w:eastAsia="Droid Sans Fallback"/>
          <w:sz w:val="24"/>
          <w:lang w:val="pt-BR"/>
        </w:rPr>
        <w:t xml:space="preserve"> que fornece</w:t>
      </w:r>
      <w:r w:rsidR="00B9540D">
        <w:rPr>
          <w:rFonts w:eastAsia="Droid Sans Fallback"/>
          <w:sz w:val="24"/>
          <w:lang w:val="pt-BR"/>
        </w:rPr>
        <w:t>m</w:t>
      </w:r>
      <w:r w:rsidRPr="00601B00">
        <w:rPr>
          <w:rFonts w:eastAsia="Droid Sans Fallback"/>
          <w:sz w:val="24"/>
          <w:lang w:val="pt-BR"/>
        </w:rPr>
        <w:t xml:space="preserve"> descr</w:t>
      </w:r>
      <w:r w:rsidR="00B9540D">
        <w:rPr>
          <w:rFonts w:eastAsia="Droid Sans Fallback"/>
          <w:sz w:val="24"/>
          <w:lang w:val="pt-BR"/>
        </w:rPr>
        <w:t>ição  de</w:t>
      </w:r>
      <w:r w:rsidRPr="00601B00">
        <w:rPr>
          <w:rFonts w:eastAsia="Droid Sans Fallback"/>
          <w:sz w:val="24"/>
          <w:lang w:val="pt-BR"/>
        </w:rPr>
        <w:t xml:space="preserve"> ambiente ou </w:t>
      </w:r>
      <w:r w:rsidR="00B9540D">
        <w:rPr>
          <w:rFonts w:eastAsia="Droid Sans Fallback"/>
          <w:sz w:val="24"/>
          <w:lang w:val="pt-BR"/>
        </w:rPr>
        <w:t>produto e que podem</w:t>
      </w:r>
      <w:r w:rsidRPr="00601B00">
        <w:rPr>
          <w:rFonts w:eastAsia="Droid Sans Fallback"/>
          <w:sz w:val="24"/>
          <w:lang w:val="pt-BR"/>
        </w:rPr>
        <w:t xml:space="preserve"> ser usado</w:t>
      </w:r>
      <w:r w:rsidR="00B9540D">
        <w:rPr>
          <w:rFonts w:eastAsia="Droid Sans Fallback"/>
          <w:sz w:val="24"/>
          <w:lang w:val="pt-BR"/>
        </w:rPr>
        <w:t>s</w:t>
      </w:r>
      <w:r w:rsidRPr="00601B00">
        <w:rPr>
          <w:rFonts w:eastAsia="Droid Sans Fallback"/>
          <w:sz w:val="24"/>
          <w:lang w:val="pt-BR"/>
        </w:rPr>
        <w:t xml:space="preserve"> para fins de inspeção</w:t>
      </w:r>
      <w:r w:rsidR="00691FB5">
        <w:rPr>
          <w:rFonts w:eastAsia="Droid Sans Fallback"/>
          <w:sz w:val="24"/>
          <w:lang w:val="pt-BR"/>
        </w:rPr>
        <w:t>(</w:t>
      </w:r>
      <w:r w:rsidR="00691FB5" w:rsidRPr="00601B00">
        <w:rPr>
          <w:color w:val="000000"/>
          <w:sz w:val="24"/>
        </w:rPr>
        <w:t>MAURIZI</w:t>
      </w:r>
      <w:r w:rsidR="00691FB5">
        <w:rPr>
          <w:color w:val="000000"/>
          <w:sz w:val="24"/>
        </w:rPr>
        <w:t xml:space="preserve"> </w:t>
      </w:r>
      <w:r w:rsidR="00691FB5" w:rsidRPr="00691FB5">
        <w:rPr>
          <w:i/>
          <w:color w:val="000000"/>
          <w:sz w:val="24"/>
        </w:rPr>
        <w:t>et al.</w:t>
      </w:r>
      <w:r w:rsidR="00691FB5">
        <w:rPr>
          <w:color w:val="000000"/>
          <w:sz w:val="24"/>
        </w:rPr>
        <w:t>, 2002</w:t>
      </w:r>
      <w:r w:rsidR="00691FB5">
        <w:rPr>
          <w:rFonts w:eastAsia="Droid Sans Fallback"/>
          <w:sz w:val="24"/>
          <w:lang w:val="pt-BR"/>
        </w:rPr>
        <w:t>)</w:t>
      </w:r>
      <w:r w:rsidRPr="00601B00">
        <w:rPr>
          <w:rFonts w:eastAsia="Droid Sans Fallback"/>
          <w:sz w:val="24"/>
          <w:lang w:val="pt-BR"/>
        </w:rPr>
        <w:t xml:space="preserve">. </w:t>
      </w:r>
      <w:r w:rsidR="00C17CC4" w:rsidRPr="00601B00">
        <w:rPr>
          <w:rFonts w:eastAsia="Droid Sans Fallback"/>
          <w:sz w:val="24"/>
          <w:lang w:val="pt-BR"/>
        </w:rPr>
        <w:t>Disponibilizado</w:t>
      </w:r>
      <w:r w:rsidR="00B9540D">
        <w:rPr>
          <w:rFonts w:eastAsia="Droid Sans Fallback"/>
          <w:sz w:val="24"/>
          <w:lang w:val="pt-BR"/>
        </w:rPr>
        <w:t>s</w:t>
      </w:r>
      <w:r w:rsidR="00C17CC4" w:rsidRPr="00601B00">
        <w:rPr>
          <w:rFonts w:eastAsia="Droid Sans Fallback"/>
          <w:sz w:val="24"/>
          <w:lang w:val="pt-BR"/>
        </w:rPr>
        <w:t xml:space="preserve"> para consulta através de </w:t>
      </w:r>
      <w:r w:rsidR="00B9540D">
        <w:rPr>
          <w:rFonts w:eastAsia="Droid Sans Fallback"/>
          <w:sz w:val="24"/>
          <w:lang w:val="pt-BR"/>
        </w:rPr>
        <w:t>c</w:t>
      </w:r>
      <w:r w:rsidR="00C17CC4" w:rsidRPr="00601B00">
        <w:rPr>
          <w:rFonts w:eastAsia="Droid Sans Fallback"/>
          <w:sz w:val="24"/>
          <w:lang w:val="pt-BR"/>
        </w:rPr>
        <w:t>ódigo exclusivo, u</w:t>
      </w:r>
      <w:r w:rsidRPr="00601B00">
        <w:rPr>
          <w:rFonts w:eastAsia="Droid Sans Fallback"/>
          <w:sz w:val="24"/>
          <w:lang w:val="pt-BR"/>
        </w:rPr>
        <w:t xml:space="preserve">m geoindicador </w:t>
      </w:r>
      <w:r w:rsidR="00B9540D">
        <w:rPr>
          <w:rFonts w:eastAsia="Droid Sans Fallback"/>
          <w:sz w:val="24"/>
          <w:lang w:val="pt-BR"/>
        </w:rPr>
        <w:t>é formado</w:t>
      </w:r>
      <w:r w:rsidRPr="00601B00">
        <w:rPr>
          <w:rFonts w:eastAsia="Droid Sans Fallback"/>
          <w:sz w:val="24"/>
          <w:lang w:val="pt-BR"/>
        </w:rPr>
        <w:t xml:space="preserve"> por dois componentes. O primeiro define </w:t>
      </w:r>
      <w:r w:rsidR="00B9540D">
        <w:rPr>
          <w:rFonts w:eastAsia="Droid Sans Fallback"/>
          <w:sz w:val="24"/>
          <w:lang w:val="pt-BR"/>
        </w:rPr>
        <w:t xml:space="preserve">características </w:t>
      </w:r>
      <w:r w:rsidRPr="00601B00">
        <w:rPr>
          <w:rFonts w:eastAsia="Droid Sans Fallback"/>
          <w:sz w:val="24"/>
          <w:lang w:val="pt-BR"/>
        </w:rPr>
        <w:t>geogr</w:t>
      </w:r>
      <w:r w:rsidR="00B9540D">
        <w:rPr>
          <w:rFonts w:eastAsia="Droid Sans Fallback"/>
          <w:sz w:val="24"/>
          <w:lang w:val="pt-BR"/>
        </w:rPr>
        <w:t>áficas gerais</w:t>
      </w:r>
      <w:r w:rsidRPr="00601B00">
        <w:rPr>
          <w:rFonts w:eastAsia="Droid Sans Fallback"/>
          <w:sz w:val="24"/>
          <w:lang w:val="pt-BR"/>
        </w:rPr>
        <w:t xml:space="preserve"> e o segundo representa dados editáveis</w:t>
      </w:r>
      <w:r w:rsidR="00891440">
        <w:rPr>
          <w:rFonts w:eastAsia="Droid Sans Fallback"/>
          <w:sz w:val="24"/>
          <w:lang w:val="pt-BR"/>
        </w:rPr>
        <w:t xml:space="preserve"> </w:t>
      </w:r>
      <w:r w:rsidRPr="00601B00">
        <w:rPr>
          <w:rFonts w:eastAsia="Droid Sans Fallback"/>
          <w:sz w:val="24"/>
          <w:lang w:val="pt-BR"/>
        </w:rPr>
        <w:t>.</w:t>
      </w:r>
      <w:r w:rsidR="00C17CC4" w:rsidRPr="00601B00">
        <w:rPr>
          <w:rFonts w:eastAsia="Droid Sans Fallback"/>
          <w:sz w:val="24"/>
          <w:lang w:val="pt-BR"/>
        </w:rPr>
        <w:t>Os geoindicadores no</w:t>
      </w:r>
      <w:r w:rsidR="002F74D4" w:rsidRPr="00601B00">
        <w:rPr>
          <w:color w:val="auto"/>
          <w:sz w:val="24"/>
        </w:rPr>
        <w:t xml:space="preserve"> </w:t>
      </w:r>
      <w:r w:rsidR="007A198E" w:rsidRPr="00601B00">
        <w:rPr>
          <w:color w:val="auto"/>
          <w:sz w:val="24"/>
        </w:rPr>
        <w:t>R</w:t>
      </w:r>
      <w:r w:rsidR="00186E75" w:rsidRPr="00601B00">
        <w:rPr>
          <w:color w:val="auto"/>
          <w:sz w:val="24"/>
        </w:rPr>
        <w:t xml:space="preserve">astroGrão </w:t>
      </w:r>
      <w:r w:rsidR="00C17CC4" w:rsidRPr="00601B00">
        <w:rPr>
          <w:color w:val="auto"/>
          <w:sz w:val="24"/>
        </w:rPr>
        <w:t xml:space="preserve">foram determinados </w:t>
      </w:r>
      <w:r w:rsidR="00186E75" w:rsidRPr="00601B00">
        <w:rPr>
          <w:color w:val="auto"/>
          <w:sz w:val="24"/>
        </w:rPr>
        <w:t>segundo</w:t>
      </w:r>
      <w:r w:rsidR="002F74D4" w:rsidRPr="00601B00">
        <w:rPr>
          <w:color w:val="auto"/>
          <w:sz w:val="24"/>
        </w:rPr>
        <w:t xml:space="preserve"> categorias da Figura 2.</w:t>
      </w:r>
    </w:p>
    <w:p w14:paraId="7F73AE10" w14:textId="47D1D6B8" w:rsidR="007820B3" w:rsidRPr="00B9540D" w:rsidRDefault="007A198E" w:rsidP="00B9540D">
      <w:pPr>
        <w:pStyle w:val="Legenda"/>
        <w:keepNext/>
        <w:tabs>
          <w:tab w:val="left" w:pos="4395"/>
        </w:tabs>
        <w:spacing w:before="0" w:after="0" w:line="360" w:lineRule="auto"/>
        <w:jc w:val="center"/>
        <w:rPr>
          <w:rFonts w:ascii="Times New Roman" w:hAnsi="Times New Roman" w:cs="Times New Roman"/>
          <w:i w:val="0"/>
          <w:sz w:val="20"/>
          <w:szCs w:val="20"/>
        </w:rPr>
      </w:pPr>
      <w:r w:rsidRPr="00B9540D">
        <w:rPr>
          <w:rFonts w:ascii="Times New Roman" w:hAnsi="Times New Roman" w:cs="Times New Roman"/>
          <w:i w:val="0"/>
          <w:color w:val="auto"/>
          <w:sz w:val="20"/>
          <w:szCs w:val="20"/>
        </w:rPr>
        <w:t>Figura 2: Categorias para comp</w:t>
      </w:r>
      <w:r w:rsidRPr="00B9540D">
        <w:rPr>
          <w:rFonts w:ascii="Times New Roman" w:hAnsi="Times New Roman" w:cs="Times New Roman"/>
          <w:i w:val="0"/>
          <w:sz w:val="20"/>
          <w:szCs w:val="20"/>
        </w:rPr>
        <w:t xml:space="preserve">or indicadores de </w:t>
      </w:r>
      <w:r w:rsidR="00EA3E88" w:rsidRPr="00B9540D">
        <w:rPr>
          <w:rFonts w:ascii="Times New Roman" w:hAnsi="Times New Roman" w:cs="Times New Roman"/>
          <w:i w:val="0"/>
          <w:sz w:val="20"/>
          <w:szCs w:val="20"/>
        </w:rPr>
        <w:t>Geo-Rastreabilidade</w:t>
      </w:r>
      <w:r w:rsidRPr="00B9540D">
        <w:rPr>
          <w:rFonts w:ascii="Times New Roman" w:hAnsi="Times New Roman" w:cs="Times New Roman"/>
          <w:i w:val="0"/>
          <w:sz w:val="20"/>
          <w:szCs w:val="20"/>
        </w:rPr>
        <w:t>.</w:t>
      </w:r>
    </w:p>
    <w:p w14:paraId="13E99353" w14:textId="77777777" w:rsidR="007820B3" w:rsidRPr="00601B00" w:rsidRDefault="002E4DF4" w:rsidP="00601B00">
      <w:pPr>
        <w:pStyle w:val="Legenda"/>
        <w:keepNext/>
        <w:spacing w:before="0" w:after="0" w:line="360" w:lineRule="auto"/>
        <w:jc w:val="center"/>
        <w:rPr>
          <w:rFonts w:ascii="Times New Roman" w:hAnsi="Times New Roman" w:cs="Times New Roman"/>
        </w:rPr>
      </w:pPr>
      <w:r w:rsidRPr="00601B00">
        <w:rPr>
          <w:rFonts w:ascii="Times New Roman" w:hAnsi="Times New Roman" w:cs="Times New Roman"/>
          <w:noProof/>
          <w:lang w:eastAsia="pt-BR"/>
        </w:rPr>
        <w:drawing>
          <wp:inline distT="0" distB="0" distL="0" distR="0" wp14:anchorId="5412ABB8" wp14:editId="02D1F25C">
            <wp:extent cx="5400040" cy="923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5" t="53955" r="20989" b="13107"/>
                    <a:stretch/>
                  </pic:blipFill>
                  <pic:spPr bwMode="auto">
                    <a:xfrm>
                      <a:off x="0" y="0"/>
                      <a:ext cx="5413535" cy="926234"/>
                    </a:xfrm>
                    <a:prstGeom prst="rect">
                      <a:avLst/>
                    </a:prstGeom>
                    <a:ln>
                      <a:noFill/>
                    </a:ln>
                    <a:extLst>
                      <a:ext uri="{53640926-AAD7-44D8-BBD7-CCE9431645EC}">
                        <a14:shadowObscured xmlns:a14="http://schemas.microsoft.com/office/drawing/2010/main"/>
                      </a:ext>
                    </a:extLst>
                  </pic:spPr>
                </pic:pic>
              </a:graphicData>
            </a:graphic>
          </wp:inline>
        </w:drawing>
      </w:r>
    </w:p>
    <w:p w14:paraId="36E8AF1F" w14:textId="05722428" w:rsidR="00C17CC4" w:rsidRPr="00B9540D" w:rsidRDefault="00B9540D" w:rsidP="00B9540D">
      <w:pPr>
        <w:pStyle w:val="MainText"/>
        <w:spacing w:line="360" w:lineRule="auto"/>
        <w:ind w:firstLine="0"/>
        <w:jc w:val="center"/>
        <w:rPr>
          <w:szCs w:val="20"/>
          <w:lang w:val="pt-BR"/>
        </w:rPr>
      </w:pPr>
      <w:r w:rsidRPr="00B9540D">
        <w:rPr>
          <w:szCs w:val="20"/>
          <w:lang w:val="pt-BR"/>
        </w:rPr>
        <w:t xml:space="preserve">Fonte: </w:t>
      </w:r>
      <w:r w:rsidR="00691FB5" w:rsidRPr="00691FB5">
        <w:rPr>
          <w:szCs w:val="20"/>
        </w:rPr>
        <w:t>OTAG(2008)</w:t>
      </w:r>
    </w:p>
    <w:p w14:paraId="0618ED04" w14:textId="3E0F9E73" w:rsidR="00980CFA" w:rsidRPr="00601B00" w:rsidRDefault="00C17CC4" w:rsidP="00891440">
      <w:pPr>
        <w:pStyle w:val="MainText"/>
        <w:spacing w:line="360" w:lineRule="auto"/>
        <w:ind w:firstLine="567"/>
        <w:rPr>
          <w:sz w:val="24"/>
          <w:lang w:val="pt-BR"/>
        </w:rPr>
      </w:pPr>
      <w:r w:rsidRPr="00601B00">
        <w:rPr>
          <w:sz w:val="24"/>
          <w:lang w:val="pt-BR"/>
        </w:rPr>
        <w:t xml:space="preserve">A partir dos </w:t>
      </w:r>
      <w:r w:rsidR="00863F56" w:rsidRPr="00601B00">
        <w:rPr>
          <w:sz w:val="24"/>
          <w:lang w:val="pt-BR"/>
        </w:rPr>
        <w:t>apontamentos</w:t>
      </w:r>
      <w:r w:rsidRPr="00601B00">
        <w:rPr>
          <w:sz w:val="24"/>
          <w:lang w:val="pt-BR"/>
        </w:rPr>
        <w:t xml:space="preserve"> da revisão da literatura</w:t>
      </w:r>
      <w:r w:rsidR="00863F56" w:rsidRPr="00601B00">
        <w:rPr>
          <w:sz w:val="24"/>
          <w:lang w:val="pt-BR"/>
        </w:rPr>
        <w:t>, levantou-se geoindicadores. Os mesmos foram alocados em fases da</w:t>
      </w:r>
      <w:r w:rsidRPr="00601B00">
        <w:rPr>
          <w:sz w:val="24"/>
          <w:lang w:val="pt-BR"/>
        </w:rPr>
        <w:t xml:space="preserve"> cadeia produtiva do trigo</w:t>
      </w:r>
      <w:r w:rsidR="00863F56" w:rsidRPr="00601B00">
        <w:rPr>
          <w:sz w:val="24"/>
          <w:lang w:val="pt-BR"/>
        </w:rPr>
        <w:t>, Figura 3,</w:t>
      </w:r>
      <w:r w:rsidRPr="00601B00">
        <w:rPr>
          <w:sz w:val="24"/>
          <w:lang w:val="pt-BR"/>
        </w:rPr>
        <w:t xml:space="preserve"> definidas para o </w:t>
      </w:r>
      <w:r w:rsidR="00760CF8" w:rsidRPr="00601B00">
        <w:rPr>
          <w:sz w:val="24"/>
          <w:lang w:val="pt-BR"/>
        </w:rPr>
        <w:t>RastroGrão</w:t>
      </w:r>
      <w:r w:rsidR="004E389B">
        <w:rPr>
          <w:sz w:val="24"/>
          <w:lang w:val="pt-BR"/>
        </w:rPr>
        <w:t xml:space="preserve"> </w:t>
      </w:r>
      <w:r w:rsidR="004E389B">
        <w:rPr>
          <w:sz w:val="24"/>
        </w:rPr>
        <w:t>(VAZ, 2014)</w:t>
      </w:r>
      <w:r w:rsidR="00863F56" w:rsidRPr="00601B00">
        <w:rPr>
          <w:sz w:val="24"/>
          <w:lang w:val="pt-BR"/>
        </w:rPr>
        <w:t>. O resultado pode ser observado através do Quadro 3.</w:t>
      </w:r>
    </w:p>
    <w:p w14:paraId="44BD1A5E" w14:textId="783E6C54" w:rsidR="007820B3" w:rsidRPr="00B9540D" w:rsidRDefault="007A198E" w:rsidP="00B9540D">
      <w:pPr>
        <w:suppressAutoHyphens w:val="0"/>
        <w:spacing w:after="0" w:line="360" w:lineRule="auto"/>
        <w:jc w:val="center"/>
        <w:rPr>
          <w:rFonts w:ascii="Times New Roman" w:hAnsi="Times New Roman" w:cs="Times New Roman"/>
          <w:sz w:val="20"/>
          <w:szCs w:val="20"/>
          <w:vertAlign w:val="superscript"/>
        </w:rPr>
      </w:pPr>
      <w:r w:rsidRPr="00B9540D">
        <w:rPr>
          <w:rFonts w:ascii="Times New Roman" w:eastAsia="Arial" w:hAnsi="Times New Roman" w:cs="Times New Roman"/>
          <w:sz w:val="20"/>
          <w:szCs w:val="20"/>
        </w:rPr>
        <w:t xml:space="preserve">Figura 3: </w:t>
      </w:r>
      <w:r w:rsidRPr="00B9540D">
        <w:rPr>
          <w:rFonts w:ascii="Times New Roman" w:eastAsia="Calibri" w:hAnsi="Times New Roman" w:cs="Times New Roman"/>
          <w:spacing w:val="10"/>
          <w:sz w:val="20"/>
          <w:szCs w:val="20"/>
        </w:rPr>
        <w:t>Fases do ciclo de produção do trigo</w:t>
      </w:r>
    </w:p>
    <w:p w14:paraId="25A9534E" w14:textId="77777777" w:rsidR="007820B3" w:rsidRPr="00601B00" w:rsidRDefault="007A198E" w:rsidP="00601B00">
      <w:pPr>
        <w:suppressAutoHyphens w:val="0"/>
        <w:spacing w:after="0" w:line="360" w:lineRule="auto"/>
        <w:jc w:val="center"/>
        <w:rPr>
          <w:rFonts w:ascii="Times New Roman" w:hAnsi="Times New Roman" w:cs="Times New Roman"/>
          <w:sz w:val="24"/>
          <w:szCs w:val="24"/>
        </w:rPr>
      </w:pPr>
      <w:r w:rsidRPr="00601B00">
        <w:rPr>
          <w:rFonts w:ascii="Times New Roman" w:hAnsi="Times New Roman" w:cs="Times New Roman"/>
          <w:noProof/>
          <w:sz w:val="24"/>
          <w:szCs w:val="24"/>
          <w:lang w:eastAsia="pt-BR"/>
        </w:rPr>
        <w:drawing>
          <wp:inline distT="0" distB="0" distL="0" distR="0" wp14:anchorId="5AF8F0E6" wp14:editId="6F269D13">
            <wp:extent cx="5268595" cy="2686050"/>
            <wp:effectExtent l="0" t="0" r="825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2"/>
                    <a:srcRect t="1221"/>
                    <a:stretch/>
                  </pic:blipFill>
                  <pic:spPr bwMode="auto">
                    <a:xfrm>
                      <a:off x="0" y="0"/>
                      <a:ext cx="5282478" cy="2693128"/>
                    </a:xfrm>
                    <a:prstGeom prst="rect">
                      <a:avLst/>
                    </a:prstGeom>
                    <a:noFill/>
                    <a:ln>
                      <a:noFill/>
                    </a:ln>
                    <a:extLst>
                      <a:ext uri="{53640926-AAD7-44D8-BBD7-CCE9431645EC}">
                        <a14:shadowObscured xmlns:a14="http://schemas.microsoft.com/office/drawing/2010/main"/>
                      </a:ext>
                    </a:extLst>
                  </pic:spPr>
                </pic:pic>
              </a:graphicData>
            </a:graphic>
          </wp:inline>
        </w:drawing>
      </w:r>
    </w:p>
    <w:p w14:paraId="087161DD" w14:textId="6EB33F4B" w:rsidR="00891440" w:rsidRPr="00891440" w:rsidRDefault="00174A78" w:rsidP="00891440">
      <w:pPr>
        <w:suppressAutoHyphens w:val="0"/>
        <w:spacing w:after="0" w:line="360" w:lineRule="auto"/>
        <w:jc w:val="center"/>
        <w:rPr>
          <w:rFonts w:ascii="Times New Roman" w:hAnsi="Times New Roman" w:cs="Times New Roman"/>
          <w:sz w:val="20"/>
          <w:szCs w:val="20"/>
        </w:rPr>
      </w:pPr>
      <w:r w:rsidRPr="00B9540D">
        <w:rPr>
          <w:rFonts w:ascii="Times New Roman" w:hAnsi="Times New Roman" w:cs="Times New Roman"/>
          <w:sz w:val="20"/>
          <w:szCs w:val="20"/>
        </w:rPr>
        <w:t>Fonte:</w:t>
      </w:r>
      <w:r w:rsidR="008059AB" w:rsidRPr="00B9540D">
        <w:rPr>
          <w:rFonts w:ascii="Times New Roman" w:hAnsi="Times New Roman" w:cs="Times New Roman"/>
          <w:sz w:val="20"/>
          <w:szCs w:val="20"/>
        </w:rPr>
        <w:t xml:space="preserve"> Vaz, (2014)</w:t>
      </w:r>
    </w:p>
    <w:p w14:paraId="00C409E5" w14:textId="77777777" w:rsidR="00891440" w:rsidRDefault="00891440" w:rsidP="00601B00">
      <w:pPr>
        <w:pStyle w:val="MainText"/>
        <w:spacing w:line="360" w:lineRule="auto"/>
        <w:ind w:firstLine="0"/>
        <w:rPr>
          <w:rFonts w:eastAsia="Arial"/>
          <w:color w:val="000000"/>
          <w:szCs w:val="20"/>
          <w:lang w:val="pt-BR"/>
        </w:rPr>
      </w:pPr>
    </w:p>
    <w:p w14:paraId="5D3D58DB" w14:textId="7FF92327" w:rsidR="007F464B" w:rsidRPr="00B9540D" w:rsidRDefault="00204663" w:rsidP="00601B00">
      <w:pPr>
        <w:pStyle w:val="MainText"/>
        <w:spacing w:line="360" w:lineRule="auto"/>
        <w:ind w:firstLine="0"/>
        <w:rPr>
          <w:rFonts w:eastAsia="Arial"/>
          <w:szCs w:val="20"/>
          <w:lang w:val="pt-BR"/>
        </w:rPr>
      </w:pPr>
      <w:r w:rsidRPr="00B9540D">
        <w:rPr>
          <w:rFonts w:eastAsia="Arial"/>
          <w:color w:val="000000"/>
          <w:szCs w:val="20"/>
          <w:lang w:val="pt-BR"/>
        </w:rPr>
        <w:t>Quadro 3</w:t>
      </w:r>
      <w:r w:rsidR="007A198E" w:rsidRPr="00B9540D">
        <w:rPr>
          <w:rFonts w:eastAsia="Arial"/>
          <w:color w:val="000000"/>
          <w:szCs w:val="20"/>
          <w:lang w:val="pt-BR"/>
        </w:rPr>
        <w:t xml:space="preserve">: Identificação </w:t>
      </w:r>
      <w:r w:rsidR="007A198E" w:rsidRPr="00B9540D">
        <w:rPr>
          <w:rFonts w:eastAsia="Arial"/>
          <w:szCs w:val="20"/>
          <w:lang w:val="pt-BR"/>
        </w:rPr>
        <w:t>dos indicadore</w:t>
      </w:r>
      <w:r w:rsidR="00863F56" w:rsidRPr="00B9540D">
        <w:rPr>
          <w:rFonts w:eastAsia="Arial"/>
          <w:szCs w:val="20"/>
          <w:lang w:val="pt-BR"/>
        </w:rPr>
        <w:t>s geográficos para o RastroGrão</w:t>
      </w:r>
    </w:p>
    <w:tbl>
      <w:tblPr>
        <w:tblW w:w="0" w:type="auto"/>
        <w:jc w:val="center"/>
        <w:tblBorders>
          <w:top w:val="single" w:sz="4" w:space="0" w:color="auto"/>
          <w:bottom w:val="single" w:sz="4" w:space="0" w:color="auto"/>
          <w:insideH w:val="single" w:sz="4" w:space="0" w:color="auto"/>
          <w:insideV w:val="single" w:sz="4" w:space="0" w:color="auto"/>
        </w:tblBorders>
        <w:tblLayout w:type="fixed"/>
        <w:tblCellMar>
          <w:left w:w="113" w:type="dxa"/>
        </w:tblCellMar>
        <w:tblLook w:val="04A0" w:firstRow="1" w:lastRow="0" w:firstColumn="1" w:lastColumn="0" w:noHBand="0" w:noVBand="1"/>
      </w:tblPr>
      <w:tblGrid>
        <w:gridCol w:w="582"/>
        <w:gridCol w:w="1768"/>
        <w:gridCol w:w="1289"/>
        <w:gridCol w:w="521"/>
        <w:gridCol w:w="441"/>
        <w:gridCol w:w="441"/>
        <w:gridCol w:w="741"/>
        <w:gridCol w:w="709"/>
        <w:gridCol w:w="661"/>
        <w:gridCol w:w="757"/>
        <w:gridCol w:w="724"/>
      </w:tblGrid>
      <w:tr w:rsidR="009E73A0" w:rsidRPr="00B9540D" w14:paraId="44D56A45" w14:textId="77777777" w:rsidTr="002243EC">
        <w:trPr>
          <w:trHeight w:val="176"/>
          <w:jc w:val="center"/>
        </w:trPr>
        <w:tc>
          <w:tcPr>
            <w:tcW w:w="3639" w:type="dxa"/>
            <w:gridSpan w:val="3"/>
            <w:vMerge w:val="restart"/>
            <w:shd w:val="clear" w:color="auto" w:fill="FFFFFF"/>
            <w:vAlign w:val="center"/>
          </w:tcPr>
          <w:p w14:paraId="002365E1" w14:textId="77777777" w:rsidR="009E73A0" w:rsidRPr="00B9540D" w:rsidRDefault="009E73A0" w:rsidP="00B9540D">
            <w:pPr>
              <w:suppressAutoHyphens w:val="0"/>
              <w:spacing w:after="0" w:line="240" w:lineRule="auto"/>
              <w:jc w:val="center"/>
              <w:rPr>
                <w:rFonts w:ascii="Times New Roman" w:hAnsi="Times New Roman" w:cs="Times New Roman"/>
                <w:sz w:val="20"/>
                <w:szCs w:val="20"/>
              </w:rPr>
            </w:pPr>
          </w:p>
          <w:p w14:paraId="690814CB" w14:textId="77777777" w:rsidR="009E73A0" w:rsidRPr="00B9540D" w:rsidRDefault="009E73A0"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Atributos</w:t>
            </w:r>
          </w:p>
        </w:tc>
        <w:tc>
          <w:tcPr>
            <w:tcW w:w="4995" w:type="dxa"/>
            <w:gridSpan w:val="8"/>
            <w:shd w:val="clear" w:color="auto" w:fill="FFFFFF"/>
            <w:tcMar>
              <w:left w:w="75" w:type="dxa"/>
            </w:tcMar>
          </w:tcPr>
          <w:p w14:paraId="7612A874" w14:textId="77777777" w:rsidR="009E73A0" w:rsidRPr="00B9540D" w:rsidRDefault="009E73A0" w:rsidP="00B9540D">
            <w:pPr>
              <w:spacing w:after="0" w:line="240" w:lineRule="auto"/>
              <w:jc w:val="center"/>
              <w:rPr>
                <w:rFonts w:ascii="Times New Roman" w:hAnsi="Times New Roman" w:cs="Times New Roman"/>
                <w:b/>
                <w:sz w:val="20"/>
                <w:szCs w:val="20"/>
              </w:rPr>
            </w:pPr>
            <w:r w:rsidRPr="00B9540D">
              <w:rPr>
                <w:rFonts w:ascii="Times New Roman" w:hAnsi="Times New Roman" w:cs="Times New Roman"/>
                <w:b/>
                <w:sz w:val="20"/>
                <w:szCs w:val="20"/>
              </w:rPr>
              <w:t xml:space="preserve">Fases </w:t>
            </w:r>
          </w:p>
        </w:tc>
      </w:tr>
      <w:tr w:rsidR="002243EC" w:rsidRPr="00B9540D" w14:paraId="654B5AEA" w14:textId="77777777" w:rsidTr="002243EC">
        <w:trPr>
          <w:cantSplit/>
          <w:trHeight w:hRule="exact" w:val="2085"/>
          <w:jc w:val="center"/>
        </w:trPr>
        <w:tc>
          <w:tcPr>
            <w:tcW w:w="3639" w:type="dxa"/>
            <w:gridSpan w:val="3"/>
            <w:vMerge/>
            <w:shd w:val="clear" w:color="auto" w:fill="FFFFFF"/>
            <w:textDirection w:val="btLr"/>
            <w:vAlign w:val="center"/>
          </w:tcPr>
          <w:p w14:paraId="4A5AA3EB" w14:textId="77777777" w:rsidR="002243EC" w:rsidRPr="00B9540D" w:rsidRDefault="002243EC" w:rsidP="00B9540D">
            <w:pPr>
              <w:spacing w:after="0" w:line="240" w:lineRule="auto"/>
              <w:jc w:val="center"/>
              <w:rPr>
                <w:rFonts w:ascii="Times New Roman" w:hAnsi="Times New Roman" w:cs="Times New Roman"/>
                <w:b/>
                <w:sz w:val="20"/>
                <w:szCs w:val="20"/>
              </w:rPr>
            </w:pPr>
          </w:p>
        </w:tc>
        <w:tc>
          <w:tcPr>
            <w:tcW w:w="521" w:type="dxa"/>
            <w:shd w:val="clear" w:color="auto" w:fill="FFFFFF"/>
            <w:tcMar>
              <w:left w:w="75" w:type="dxa"/>
            </w:tcMar>
            <w:textDirection w:val="btLr"/>
            <w:vAlign w:val="center"/>
          </w:tcPr>
          <w:p w14:paraId="124F59D2"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Tratamento de Sementes</w:t>
            </w:r>
          </w:p>
        </w:tc>
        <w:tc>
          <w:tcPr>
            <w:tcW w:w="441" w:type="dxa"/>
            <w:shd w:val="clear" w:color="auto" w:fill="FFFFFF"/>
            <w:tcMar>
              <w:left w:w="90" w:type="dxa"/>
            </w:tcMar>
            <w:textDirection w:val="btLr"/>
            <w:vAlign w:val="center"/>
          </w:tcPr>
          <w:p w14:paraId="093592E7"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Plantio</w:t>
            </w:r>
          </w:p>
        </w:tc>
        <w:tc>
          <w:tcPr>
            <w:tcW w:w="441" w:type="dxa"/>
            <w:shd w:val="clear" w:color="auto" w:fill="FFFFFF"/>
            <w:tcMar>
              <w:left w:w="90" w:type="dxa"/>
            </w:tcMar>
            <w:textDirection w:val="btLr"/>
            <w:vAlign w:val="center"/>
          </w:tcPr>
          <w:p w14:paraId="67515193"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Colheita</w:t>
            </w:r>
          </w:p>
        </w:tc>
        <w:tc>
          <w:tcPr>
            <w:tcW w:w="741" w:type="dxa"/>
            <w:shd w:val="clear" w:color="auto" w:fill="FFFFFF"/>
            <w:tcMar>
              <w:left w:w="90" w:type="dxa"/>
            </w:tcMar>
            <w:textDirection w:val="btLr"/>
            <w:vAlign w:val="center"/>
          </w:tcPr>
          <w:p w14:paraId="35B3744E"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Armazenamento Propriedade</w:t>
            </w:r>
          </w:p>
        </w:tc>
        <w:tc>
          <w:tcPr>
            <w:tcW w:w="709" w:type="dxa"/>
            <w:shd w:val="clear" w:color="auto" w:fill="FFFFFF"/>
            <w:tcMar>
              <w:left w:w="90" w:type="dxa"/>
            </w:tcMar>
            <w:textDirection w:val="btLr"/>
            <w:vAlign w:val="center"/>
          </w:tcPr>
          <w:p w14:paraId="4081B07F"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Controle plantas daninhas</w:t>
            </w:r>
          </w:p>
        </w:tc>
        <w:tc>
          <w:tcPr>
            <w:tcW w:w="661" w:type="dxa"/>
            <w:shd w:val="clear" w:color="auto" w:fill="FFFFFF"/>
            <w:tcMar>
              <w:left w:w="90" w:type="dxa"/>
            </w:tcMar>
            <w:textDirection w:val="btLr"/>
            <w:vAlign w:val="center"/>
          </w:tcPr>
          <w:p w14:paraId="4A5CE203"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Controle crescimento</w:t>
            </w:r>
          </w:p>
        </w:tc>
        <w:tc>
          <w:tcPr>
            <w:tcW w:w="757" w:type="dxa"/>
            <w:shd w:val="clear" w:color="auto" w:fill="FFFFFF"/>
            <w:tcMar>
              <w:left w:w="90" w:type="dxa"/>
            </w:tcMar>
            <w:textDirection w:val="btLr"/>
            <w:vAlign w:val="center"/>
          </w:tcPr>
          <w:p w14:paraId="685759D0"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Transporte Propriedade / Empresa</w:t>
            </w:r>
          </w:p>
        </w:tc>
        <w:tc>
          <w:tcPr>
            <w:tcW w:w="724" w:type="dxa"/>
            <w:shd w:val="clear" w:color="auto" w:fill="FFFFFF"/>
            <w:tcMar>
              <w:left w:w="90" w:type="dxa"/>
            </w:tcMar>
            <w:textDirection w:val="btLr"/>
            <w:vAlign w:val="center"/>
          </w:tcPr>
          <w:p w14:paraId="58E1B0E0" w14:textId="7AA82299"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Armazenamento Empresa</w:t>
            </w:r>
          </w:p>
        </w:tc>
      </w:tr>
      <w:tr w:rsidR="002243EC" w:rsidRPr="00B9540D" w14:paraId="4A492CF8" w14:textId="77777777" w:rsidTr="002243EC">
        <w:trPr>
          <w:cantSplit/>
          <w:trHeight w:val="690"/>
          <w:jc w:val="center"/>
        </w:trPr>
        <w:tc>
          <w:tcPr>
            <w:tcW w:w="582" w:type="dxa"/>
            <w:vMerge w:val="restart"/>
            <w:shd w:val="clear" w:color="auto" w:fill="FFFFFF"/>
            <w:textDirection w:val="btLr"/>
          </w:tcPr>
          <w:p w14:paraId="16EB9F2C" w14:textId="36E1AFA2" w:rsidR="002243EC" w:rsidRPr="00B9540D" w:rsidRDefault="002243EC"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Geoidentificador</w:t>
            </w:r>
          </w:p>
          <w:p w14:paraId="68461E7E" w14:textId="77777777" w:rsidR="002243EC" w:rsidRPr="00B9540D" w:rsidRDefault="002243EC" w:rsidP="00B9540D">
            <w:pPr>
              <w:spacing w:after="0" w:line="240" w:lineRule="auto"/>
              <w:ind w:left="113" w:right="113"/>
              <w:jc w:val="center"/>
              <w:rPr>
                <w:rFonts w:ascii="Times New Roman" w:hAnsi="Times New Roman" w:cs="Times New Roman"/>
                <w:sz w:val="20"/>
                <w:szCs w:val="20"/>
              </w:rPr>
            </w:pPr>
          </w:p>
        </w:tc>
        <w:tc>
          <w:tcPr>
            <w:tcW w:w="1768" w:type="dxa"/>
            <w:shd w:val="clear" w:color="auto" w:fill="FFFFFF"/>
            <w:tcMar>
              <w:left w:w="75" w:type="dxa"/>
            </w:tcMar>
            <w:vAlign w:val="center"/>
          </w:tcPr>
          <w:p w14:paraId="650CBADD" w14:textId="77777777" w:rsidR="002243EC" w:rsidRPr="00B9540D" w:rsidRDefault="002243EC"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1º componente</w:t>
            </w:r>
          </w:p>
        </w:tc>
        <w:tc>
          <w:tcPr>
            <w:tcW w:w="1289" w:type="dxa"/>
            <w:shd w:val="clear" w:color="auto" w:fill="FFFFFF"/>
            <w:tcMar>
              <w:left w:w="93" w:type="dxa"/>
            </w:tcMar>
            <w:vAlign w:val="center"/>
          </w:tcPr>
          <w:p w14:paraId="34698A20" w14:textId="77777777" w:rsidR="002243EC" w:rsidRPr="00B9540D" w:rsidRDefault="002243EC"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longitude</w:t>
            </w:r>
          </w:p>
          <w:p w14:paraId="4FE4BF4C" w14:textId="77777777" w:rsidR="002243EC" w:rsidRPr="00B9540D" w:rsidRDefault="002243EC"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xml:space="preserve">- latitude </w:t>
            </w:r>
          </w:p>
          <w:p w14:paraId="158BA000" w14:textId="77777777" w:rsidR="002243EC" w:rsidRPr="00B9540D" w:rsidRDefault="002243EC"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altitude</w:t>
            </w:r>
          </w:p>
        </w:tc>
        <w:tc>
          <w:tcPr>
            <w:tcW w:w="521" w:type="dxa"/>
            <w:shd w:val="clear" w:color="auto" w:fill="FFFFFF"/>
            <w:tcMar>
              <w:left w:w="75" w:type="dxa"/>
            </w:tcMar>
            <w:vAlign w:val="center"/>
          </w:tcPr>
          <w:p w14:paraId="2885EE3A" w14:textId="7B8D929D"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08" w:type="dxa"/>
            </w:tcMar>
            <w:vAlign w:val="center"/>
          </w:tcPr>
          <w:p w14:paraId="3510F2D3" w14:textId="57009238"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10" w:type="dxa"/>
            </w:tcMar>
            <w:vAlign w:val="center"/>
          </w:tcPr>
          <w:p w14:paraId="664054A1" w14:textId="46AB7D20"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41" w:type="dxa"/>
            <w:shd w:val="clear" w:color="auto" w:fill="FFFFFF"/>
            <w:tcMar>
              <w:left w:w="110" w:type="dxa"/>
            </w:tcMar>
            <w:vAlign w:val="center"/>
          </w:tcPr>
          <w:p w14:paraId="4CFB855F" w14:textId="6BF365E1"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09" w:type="dxa"/>
            <w:shd w:val="clear" w:color="auto" w:fill="FFFFFF"/>
            <w:tcMar>
              <w:left w:w="110" w:type="dxa"/>
            </w:tcMar>
            <w:vAlign w:val="center"/>
          </w:tcPr>
          <w:p w14:paraId="68386207" w14:textId="383B4018"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661" w:type="dxa"/>
            <w:shd w:val="clear" w:color="auto" w:fill="FFFFFF"/>
            <w:tcMar>
              <w:left w:w="110" w:type="dxa"/>
            </w:tcMar>
            <w:vAlign w:val="center"/>
          </w:tcPr>
          <w:p w14:paraId="5615A28C" w14:textId="02CA8C49"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57" w:type="dxa"/>
            <w:shd w:val="clear" w:color="auto" w:fill="FFFFFF"/>
            <w:tcMar>
              <w:left w:w="110" w:type="dxa"/>
            </w:tcMar>
            <w:vAlign w:val="center"/>
          </w:tcPr>
          <w:p w14:paraId="1709C64E" w14:textId="22177A0E"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24" w:type="dxa"/>
            <w:shd w:val="clear" w:color="auto" w:fill="FFFFFF"/>
            <w:tcMar>
              <w:left w:w="110" w:type="dxa"/>
            </w:tcMar>
            <w:vAlign w:val="center"/>
          </w:tcPr>
          <w:p w14:paraId="199A29FA" w14:textId="51DD5541"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r>
      <w:tr w:rsidR="002243EC" w:rsidRPr="00B9540D" w14:paraId="0BD6AAE9" w14:textId="77777777" w:rsidTr="002243EC">
        <w:trPr>
          <w:cantSplit/>
          <w:trHeight w:val="275"/>
          <w:jc w:val="center"/>
        </w:trPr>
        <w:tc>
          <w:tcPr>
            <w:tcW w:w="582" w:type="dxa"/>
            <w:vMerge/>
            <w:shd w:val="clear" w:color="auto" w:fill="auto"/>
            <w:vAlign w:val="center"/>
          </w:tcPr>
          <w:p w14:paraId="744EF511" w14:textId="77777777" w:rsidR="002243EC" w:rsidRPr="00B9540D" w:rsidRDefault="002243EC" w:rsidP="00B9540D">
            <w:pPr>
              <w:suppressAutoHyphens w:val="0"/>
              <w:spacing w:after="0" w:line="240" w:lineRule="auto"/>
              <w:jc w:val="center"/>
              <w:rPr>
                <w:rFonts w:ascii="Times New Roman" w:hAnsi="Times New Roman" w:cs="Times New Roman"/>
                <w:sz w:val="20"/>
                <w:szCs w:val="20"/>
              </w:rPr>
            </w:pPr>
          </w:p>
        </w:tc>
        <w:tc>
          <w:tcPr>
            <w:tcW w:w="1768" w:type="dxa"/>
            <w:shd w:val="clear" w:color="auto" w:fill="FFFFFF"/>
            <w:tcMar>
              <w:left w:w="75" w:type="dxa"/>
            </w:tcMar>
            <w:vAlign w:val="center"/>
          </w:tcPr>
          <w:p w14:paraId="141C7840" w14:textId="77777777" w:rsidR="002243EC" w:rsidRPr="00B9540D" w:rsidRDefault="002243EC"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2º componente</w:t>
            </w:r>
          </w:p>
        </w:tc>
        <w:tc>
          <w:tcPr>
            <w:tcW w:w="1289" w:type="dxa"/>
            <w:shd w:val="clear" w:color="auto" w:fill="FFFFFF"/>
            <w:tcMar>
              <w:left w:w="93" w:type="dxa"/>
            </w:tcMar>
            <w:vAlign w:val="center"/>
          </w:tcPr>
          <w:p w14:paraId="233DF875" w14:textId="77777777" w:rsidR="002243EC" w:rsidRPr="00B9540D" w:rsidRDefault="002243EC"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xml:space="preserve"> - código</w:t>
            </w:r>
          </w:p>
        </w:tc>
        <w:tc>
          <w:tcPr>
            <w:tcW w:w="521" w:type="dxa"/>
            <w:shd w:val="clear" w:color="auto" w:fill="FFFFFF"/>
            <w:tcMar>
              <w:left w:w="75" w:type="dxa"/>
            </w:tcMar>
            <w:vAlign w:val="center"/>
          </w:tcPr>
          <w:p w14:paraId="1B7165BD" w14:textId="4F84FADD"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08" w:type="dxa"/>
            </w:tcMar>
            <w:vAlign w:val="center"/>
          </w:tcPr>
          <w:p w14:paraId="6858D734" w14:textId="7171E991"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10" w:type="dxa"/>
            </w:tcMar>
            <w:vAlign w:val="center"/>
          </w:tcPr>
          <w:p w14:paraId="3344D409" w14:textId="2086D05E"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41" w:type="dxa"/>
            <w:shd w:val="clear" w:color="auto" w:fill="FFFFFF"/>
            <w:tcMar>
              <w:left w:w="110" w:type="dxa"/>
            </w:tcMar>
            <w:vAlign w:val="center"/>
          </w:tcPr>
          <w:p w14:paraId="7287378E" w14:textId="3160E6CE"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09" w:type="dxa"/>
            <w:shd w:val="clear" w:color="auto" w:fill="FFFFFF"/>
            <w:tcMar>
              <w:left w:w="110" w:type="dxa"/>
            </w:tcMar>
            <w:vAlign w:val="center"/>
          </w:tcPr>
          <w:p w14:paraId="486B3E11" w14:textId="5CC5D45A"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661" w:type="dxa"/>
            <w:shd w:val="clear" w:color="auto" w:fill="FFFFFF"/>
            <w:tcMar>
              <w:left w:w="110" w:type="dxa"/>
            </w:tcMar>
            <w:vAlign w:val="center"/>
          </w:tcPr>
          <w:p w14:paraId="5538F934" w14:textId="6DC10644"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57" w:type="dxa"/>
            <w:shd w:val="clear" w:color="auto" w:fill="FFFFFF"/>
            <w:tcMar>
              <w:left w:w="110" w:type="dxa"/>
            </w:tcMar>
            <w:vAlign w:val="center"/>
          </w:tcPr>
          <w:p w14:paraId="05BD105E" w14:textId="09F19077"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24" w:type="dxa"/>
            <w:shd w:val="clear" w:color="auto" w:fill="FFFFFF"/>
            <w:tcMar>
              <w:left w:w="110" w:type="dxa"/>
            </w:tcMar>
            <w:vAlign w:val="center"/>
          </w:tcPr>
          <w:p w14:paraId="74701B5D" w14:textId="29C26695" w:rsidR="002243EC" w:rsidRPr="00B9540D" w:rsidRDefault="002243EC"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r>
      <w:tr w:rsidR="009E73A0" w:rsidRPr="00B9540D" w14:paraId="44A2691C" w14:textId="77777777" w:rsidTr="002243EC">
        <w:trPr>
          <w:trHeight w:val="265"/>
          <w:jc w:val="center"/>
        </w:trPr>
        <w:tc>
          <w:tcPr>
            <w:tcW w:w="582" w:type="dxa"/>
            <w:vMerge w:val="restart"/>
            <w:shd w:val="clear" w:color="auto" w:fill="FFFFFF"/>
            <w:textDirection w:val="btLr"/>
            <w:vAlign w:val="center"/>
          </w:tcPr>
          <w:p w14:paraId="45676451" w14:textId="77777777" w:rsidR="009E73A0" w:rsidRPr="00B9540D" w:rsidRDefault="009E73A0" w:rsidP="00B9540D">
            <w:pPr>
              <w:spacing w:after="0" w:line="240" w:lineRule="auto"/>
              <w:ind w:left="113" w:right="113"/>
              <w:jc w:val="center"/>
              <w:rPr>
                <w:rFonts w:ascii="Times New Roman" w:hAnsi="Times New Roman" w:cs="Times New Roman"/>
                <w:sz w:val="20"/>
                <w:szCs w:val="20"/>
              </w:rPr>
            </w:pPr>
            <w:r w:rsidRPr="00B9540D">
              <w:rPr>
                <w:rFonts w:ascii="Times New Roman" w:hAnsi="Times New Roman" w:cs="Times New Roman"/>
                <w:sz w:val="20"/>
                <w:szCs w:val="20"/>
              </w:rPr>
              <w:t>Geoindicadores</w:t>
            </w:r>
          </w:p>
        </w:tc>
        <w:tc>
          <w:tcPr>
            <w:tcW w:w="3057" w:type="dxa"/>
            <w:gridSpan w:val="2"/>
            <w:shd w:val="clear" w:color="auto" w:fill="FFFFFF"/>
            <w:tcMar>
              <w:left w:w="75" w:type="dxa"/>
            </w:tcMar>
            <w:vAlign w:val="center"/>
          </w:tcPr>
          <w:p w14:paraId="2A804FB1" w14:textId="77777777" w:rsidR="009E73A0" w:rsidRPr="00B9540D" w:rsidRDefault="009E73A0"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Informações Meteorológicas</w:t>
            </w:r>
          </w:p>
        </w:tc>
        <w:tc>
          <w:tcPr>
            <w:tcW w:w="521" w:type="dxa"/>
            <w:shd w:val="clear" w:color="auto" w:fill="FFFFFF"/>
            <w:tcMar>
              <w:left w:w="75" w:type="dxa"/>
            </w:tcMar>
            <w:vAlign w:val="center"/>
          </w:tcPr>
          <w:p w14:paraId="177E1218" w14:textId="21ABBDF0"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08" w:type="dxa"/>
            </w:tcMar>
            <w:vAlign w:val="center"/>
          </w:tcPr>
          <w:p w14:paraId="5A88DF8F" w14:textId="77CB94BD"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10" w:type="dxa"/>
            </w:tcMar>
            <w:vAlign w:val="center"/>
          </w:tcPr>
          <w:p w14:paraId="4FF55DAB" w14:textId="61051ECA"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41" w:type="dxa"/>
            <w:shd w:val="clear" w:color="auto" w:fill="FFFFFF"/>
            <w:tcMar>
              <w:left w:w="110" w:type="dxa"/>
            </w:tcMar>
            <w:vAlign w:val="center"/>
          </w:tcPr>
          <w:p w14:paraId="13175878" w14:textId="37B7BF8B"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09" w:type="dxa"/>
            <w:shd w:val="clear" w:color="auto" w:fill="FFFFFF"/>
            <w:tcMar>
              <w:left w:w="110" w:type="dxa"/>
            </w:tcMar>
            <w:vAlign w:val="center"/>
          </w:tcPr>
          <w:p w14:paraId="01A9A3ED" w14:textId="5B896368"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661" w:type="dxa"/>
            <w:shd w:val="clear" w:color="auto" w:fill="FFFFFF"/>
            <w:tcMar>
              <w:left w:w="110" w:type="dxa"/>
            </w:tcMar>
            <w:vAlign w:val="center"/>
          </w:tcPr>
          <w:p w14:paraId="640274A4" w14:textId="5B919DC3"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57" w:type="dxa"/>
            <w:shd w:val="clear" w:color="auto" w:fill="FFFFFF"/>
            <w:tcMar>
              <w:left w:w="110" w:type="dxa"/>
            </w:tcMar>
            <w:vAlign w:val="center"/>
          </w:tcPr>
          <w:p w14:paraId="4D41A499" w14:textId="43B178DB"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24" w:type="dxa"/>
            <w:shd w:val="clear" w:color="auto" w:fill="FFFFFF"/>
            <w:tcMar>
              <w:left w:w="110" w:type="dxa"/>
            </w:tcMar>
            <w:vAlign w:val="center"/>
          </w:tcPr>
          <w:p w14:paraId="6A5471E6" w14:textId="735E103F"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r>
      <w:tr w:rsidR="009E73A0" w:rsidRPr="00B9540D" w14:paraId="120BD352" w14:textId="77777777" w:rsidTr="002243EC">
        <w:trPr>
          <w:trHeight w:val="283"/>
          <w:jc w:val="center"/>
        </w:trPr>
        <w:tc>
          <w:tcPr>
            <w:tcW w:w="582" w:type="dxa"/>
            <w:vMerge/>
            <w:shd w:val="clear" w:color="auto" w:fill="auto"/>
            <w:vAlign w:val="center"/>
          </w:tcPr>
          <w:p w14:paraId="25A727DF" w14:textId="77777777" w:rsidR="009E73A0" w:rsidRPr="00B9540D" w:rsidRDefault="009E73A0" w:rsidP="00B9540D">
            <w:pPr>
              <w:suppressAutoHyphens w:val="0"/>
              <w:spacing w:after="0" w:line="240" w:lineRule="auto"/>
              <w:rPr>
                <w:rFonts w:ascii="Times New Roman" w:hAnsi="Times New Roman" w:cs="Times New Roman"/>
                <w:sz w:val="20"/>
                <w:szCs w:val="20"/>
              </w:rPr>
            </w:pPr>
          </w:p>
        </w:tc>
        <w:tc>
          <w:tcPr>
            <w:tcW w:w="3057" w:type="dxa"/>
            <w:gridSpan w:val="2"/>
            <w:shd w:val="clear" w:color="auto" w:fill="FFFFFF"/>
            <w:tcMar>
              <w:left w:w="75" w:type="dxa"/>
            </w:tcMar>
            <w:vAlign w:val="center"/>
          </w:tcPr>
          <w:p w14:paraId="18B1618B" w14:textId="77777777" w:rsidR="009E73A0" w:rsidRPr="00B9540D" w:rsidRDefault="009E73A0"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Hidrografia</w:t>
            </w:r>
          </w:p>
        </w:tc>
        <w:tc>
          <w:tcPr>
            <w:tcW w:w="521" w:type="dxa"/>
            <w:shd w:val="clear" w:color="auto" w:fill="FFFFFF"/>
            <w:tcMar>
              <w:left w:w="75" w:type="dxa"/>
            </w:tcMar>
            <w:vAlign w:val="center"/>
          </w:tcPr>
          <w:p w14:paraId="67F7C891" w14:textId="39DC4CD1"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08" w:type="dxa"/>
            </w:tcMar>
            <w:vAlign w:val="center"/>
          </w:tcPr>
          <w:p w14:paraId="27D64FEC" w14:textId="4BAEDE46"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10" w:type="dxa"/>
            </w:tcMar>
            <w:vAlign w:val="center"/>
          </w:tcPr>
          <w:p w14:paraId="63C4E421" w14:textId="14E9EC7F"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41" w:type="dxa"/>
            <w:shd w:val="clear" w:color="auto" w:fill="FFFFFF"/>
            <w:tcMar>
              <w:left w:w="110" w:type="dxa"/>
            </w:tcMar>
            <w:vAlign w:val="center"/>
          </w:tcPr>
          <w:p w14:paraId="1370A633"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09" w:type="dxa"/>
            <w:shd w:val="clear" w:color="auto" w:fill="FFFFFF"/>
            <w:tcMar>
              <w:left w:w="110" w:type="dxa"/>
            </w:tcMar>
            <w:vAlign w:val="center"/>
          </w:tcPr>
          <w:p w14:paraId="63A4AEB1"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661" w:type="dxa"/>
            <w:shd w:val="clear" w:color="auto" w:fill="FFFFFF"/>
            <w:tcMar>
              <w:left w:w="110" w:type="dxa"/>
            </w:tcMar>
            <w:vAlign w:val="center"/>
          </w:tcPr>
          <w:p w14:paraId="3FCEB709" w14:textId="5E9E5058"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57" w:type="dxa"/>
            <w:shd w:val="clear" w:color="auto" w:fill="FFFFFF"/>
            <w:tcMar>
              <w:left w:w="110" w:type="dxa"/>
            </w:tcMar>
            <w:vAlign w:val="center"/>
          </w:tcPr>
          <w:p w14:paraId="78509BF9"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24" w:type="dxa"/>
            <w:shd w:val="clear" w:color="auto" w:fill="FFFFFF"/>
            <w:tcMar>
              <w:left w:w="110" w:type="dxa"/>
            </w:tcMar>
            <w:vAlign w:val="center"/>
          </w:tcPr>
          <w:p w14:paraId="477C9924" w14:textId="77777777" w:rsidR="009E73A0" w:rsidRPr="00B9540D" w:rsidRDefault="009E73A0" w:rsidP="00B9540D">
            <w:pPr>
              <w:spacing w:after="0" w:line="240" w:lineRule="auto"/>
              <w:jc w:val="center"/>
              <w:rPr>
                <w:rFonts w:ascii="Times New Roman" w:hAnsi="Times New Roman" w:cs="Times New Roman"/>
                <w:sz w:val="20"/>
                <w:szCs w:val="20"/>
              </w:rPr>
            </w:pPr>
          </w:p>
        </w:tc>
      </w:tr>
      <w:tr w:rsidR="009E73A0" w:rsidRPr="00B9540D" w14:paraId="25C7E70E" w14:textId="77777777" w:rsidTr="002243EC">
        <w:trPr>
          <w:trHeight w:val="259"/>
          <w:jc w:val="center"/>
        </w:trPr>
        <w:tc>
          <w:tcPr>
            <w:tcW w:w="582" w:type="dxa"/>
            <w:vMerge/>
            <w:shd w:val="clear" w:color="auto" w:fill="auto"/>
            <w:vAlign w:val="center"/>
          </w:tcPr>
          <w:p w14:paraId="6AB6B113" w14:textId="77777777" w:rsidR="009E73A0" w:rsidRPr="00B9540D" w:rsidRDefault="009E73A0" w:rsidP="00B9540D">
            <w:pPr>
              <w:suppressAutoHyphens w:val="0"/>
              <w:spacing w:after="0" w:line="240" w:lineRule="auto"/>
              <w:rPr>
                <w:rFonts w:ascii="Times New Roman" w:hAnsi="Times New Roman" w:cs="Times New Roman"/>
                <w:sz w:val="20"/>
                <w:szCs w:val="20"/>
              </w:rPr>
            </w:pPr>
          </w:p>
        </w:tc>
        <w:tc>
          <w:tcPr>
            <w:tcW w:w="3057" w:type="dxa"/>
            <w:gridSpan w:val="2"/>
            <w:shd w:val="clear" w:color="auto" w:fill="FFFFFF"/>
            <w:tcMar>
              <w:left w:w="75" w:type="dxa"/>
            </w:tcMar>
            <w:vAlign w:val="center"/>
          </w:tcPr>
          <w:p w14:paraId="7DB42042" w14:textId="77777777" w:rsidR="009E73A0" w:rsidRPr="00B9540D" w:rsidRDefault="009E73A0"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Florestas</w:t>
            </w:r>
          </w:p>
        </w:tc>
        <w:tc>
          <w:tcPr>
            <w:tcW w:w="521" w:type="dxa"/>
            <w:shd w:val="clear" w:color="auto" w:fill="FFFFFF"/>
            <w:tcMar>
              <w:left w:w="75" w:type="dxa"/>
            </w:tcMar>
            <w:vAlign w:val="center"/>
          </w:tcPr>
          <w:p w14:paraId="02467592"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441" w:type="dxa"/>
            <w:shd w:val="clear" w:color="auto" w:fill="FFFFFF"/>
            <w:tcMar>
              <w:left w:w="108" w:type="dxa"/>
            </w:tcMar>
            <w:vAlign w:val="center"/>
          </w:tcPr>
          <w:p w14:paraId="64192399" w14:textId="2D735EF1"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10" w:type="dxa"/>
            </w:tcMar>
            <w:vAlign w:val="center"/>
          </w:tcPr>
          <w:p w14:paraId="3377A251"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41" w:type="dxa"/>
            <w:shd w:val="clear" w:color="auto" w:fill="FFFFFF"/>
            <w:tcMar>
              <w:left w:w="110" w:type="dxa"/>
            </w:tcMar>
            <w:vAlign w:val="center"/>
          </w:tcPr>
          <w:p w14:paraId="0F9ABFF7"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09" w:type="dxa"/>
            <w:shd w:val="clear" w:color="auto" w:fill="FFFFFF"/>
            <w:tcMar>
              <w:left w:w="110" w:type="dxa"/>
            </w:tcMar>
            <w:vAlign w:val="center"/>
          </w:tcPr>
          <w:p w14:paraId="3EC32599"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661" w:type="dxa"/>
            <w:shd w:val="clear" w:color="auto" w:fill="FFFFFF"/>
            <w:tcMar>
              <w:left w:w="110" w:type="dxa"/>
            </w:tcMar>
            <w:vAlign w:val="center"/>
          </w:tcPr>
          <w:p w14:paraId="5F862144" w14:textId="3A3A88A9"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57" w:type="dxa"/>
            <w:shd w:val="clear" w:color="auto" w:fill="FFFFFF"/>
            <w:tcMar>
              <w:left w:w="110" w:type="dxa"/>
            </w:tcMar>
            <w:vAlign w:val="center"/>
          </w:tcPr>
          <w:p w14:paraId="37B720DE"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24" w:type="dxa"/>
            <w:shd w:val="clear" w:color="auto" w:fill="FFFFFF"/>
            <w:tcMar>
              <w:left w:w="110" w:type="dxa"/>
            </w:tcMar>
            <w:vAlign w:val="center"/>
          </w:tcPr>
          <w:p w14:paraId="0774C576" w14:textId="77777777" w:rsidR="009E73A0" w:rsidRPr="00B9540D" w:rsidRDefault="009E73A0" w:rsidP="00B9540D">
            <w:pPr>
              <w:spacing w:after="0" w:line="240" w:lineRule="auto"/>
              <w:jc w:val="center"/>
              <w:rPr>
                <w:rFonts w:ascii="Times New Roman" w:hAnsi="Times New Roman" w:cs="Times New Roman"/>
                <w:sz w:val="20"/>
                <w:szCs w:val="20"/>
              </w:rPr>
            </w:pPr>
          </w:p>
        </w:tc>
      </w:tr>
      <w:tr w:rsidR="009E73A0" w:rsidRPr="00B9540D" w14:paraId="7224AF7A" w14:textId="77777777" w:rsidTr="002243EC">
        <w:trPr>
          <w:trHeight w:val="277"/>
          <w:jc w:val="center"/>
        </w:trPr>
        <w:tc>
          <w:tcPr>
            <w:tcW w:w="582" w:type="dxa"/>
            <w:vMerge/>
            <w:shd w:val="clear" w:color="auto" w:fill="auto"/>
            <w:vAlign w:val="center"/>
          </w:tcPr>
          <w:p w14:paraId="00F7DDDB" w14:textId="77777777" w:rsidR="009E73A0" w:rsidRPr="00B9540D" w:rsidRDefault="009E73A0" w:rsidP="00B9540D">
            <w:pPr>
              <w:suppressAutoHyphens w:val="0"/>
              <w:spacing w:after="0" w:line="240" w:lineRule="auto"/>
              <w:rPr>
                <w:rFonts w:ascii="Times New Roman" w:hAnsi="Times New Roman" w:cs="Times New Roman"/>
                <w:sz w:val="20"/>
                <w:szCs w:val="20"/>
              </w:rPr>
            </w:pPr>
          </w:p>
        </w:tc>
        <w:tc>
          <w:tcPr>
            <w:tcW w:w="3057" w:type="dxa"/>
            <w:gridSpan w:val="2"/>
            <w:shd w:val="clear" w:color="auto" w:fill="FFFFFF"/>
            <w:tcMar>
              <w:left w:w="75" w:type="dxa"/>
            </w:tcMar>
            <w:vAlign w:val="center"/>
          </w:tcPr>
          <w:p w14:paraId="4006BEE6" w14:textId="77777777" w:rsidR="009E73A0" w:rsidRPr="00B9540D" w:rsidRDefault="009E73A0"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Estradas</w:t>
            </w:r>
          </w:p>
        </w:tc>
        <w:tc>
          <w:tcPr>
            <w:tcW w:w="521" w:type="dxa"/>
            <w:shd w:val="clear" w:color="auto" w:fill="FFFFFF"/>
            <w:tcMar>
              <w:left w:w="75" w:type="dxa"/>
            </w:tcMar>
            <w:vAlign w:val="center"/>
          </w:tcPr>
          <w:p w14:paraId="5DD65B11"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441" w:type="dxa"/>
            <w:shd w:val="clear" w:color="auto" w:fill="FFFFFF"/>
            <w:tcMar>
              <w:left w:w="108" w:type="dxa"/>
            </w:tcMar>
            <w:vAlign w:val="center"/>
          </w:tcPr>
          <w:p w14:paraId="0370747F"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441" w:type="dxa"/>
            <w:shd w:val="clear" w:color="auto" w:fill="FFFFFF"/>
            <w:tcMar>
              <w:left w:w="110" w:type="dxa"/>
            </w:tcMar>
            <w:vAlign w:val="center"/>
          </w:tcPr>
          <w:p w14:paraId="0C31CD09"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41" w:type="dxa"/>
            <w:shd w:val="clear" w:color="auto" w:fill="FFFFFF"/>
            <w:tcMar>
              <w:left w:w="110" w:type="dxa"/>
            </w:tcMar>
            <w:vAlign w:val="center"/>
          </w:tcPr>
          <w:p w14:paraId="6D937BC7"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09" w:type="dxa"/>
            <w:shd w:val="clear" w:color="auto" w:fill="FFFFFF"/>
            <w:tcMar>
              <w:left w:w="110" w:type="dxa"/>
            </w:tcMar>
            <w:vAlign w:val="center"/>
          </w:tcPr>
          <w:p w14:paraId="4E007342"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661" w:type="dxa"/>
            <w:shd w:val="clear" w:color="auto" w:fill="FFFFFF"/>
            <w:tcMar>
              <w:left w:w="110" w:type="dxa"/>
            </w:tcMar>
            <w:vAlign w:val="center"/>
          </w:tcPr>
          <w:p w14:paraId="02528F76"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757" w:type="dxa"/>
            <w:shd w:val="clear" w:color="auto" w:fill="FFFFFF"/>
            <w:tcMar>
              <w:left w:w="110" w:type="dxa"/>
            </w:tcMar>
            <w:vAlign w:val="center"/>
          </w:tcPr>
          <w:p w14:paraId="3456453C" w14:textId="0A5DA0B2"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24" w:type="dxa"/>
            <w:shd w:val="clear" w:color="auto" w:fill="FFFFFF"/>
            <w:tcMar>
              <w:left w:w="110" w:type="dxa"/>
            </w:tcMar>
            <w:vAlign w:val="center"/>
          </w:tcPr>
          <w:p w14:paraId="6CAADE72" w14:textId="77777777" w:rsidR="009E73A0" w:rsidRPr="00B9540D" w:rsidRDefault="009E73A0" w:rsidP="00B9540D">
            <w:pPr>
              <w:spacing w:after="0" w:line="240" w:lineRule="auto"/>
              <w:jc w:val="center"/>
              <w:rPr>
                <w:rFonts w:ascii="Times New Roman" w:hAnsi="Times New Roman" w:cs="Times New Roman"/>
                <w:sz w:val="20"/>
                <w:szCs w:val="20"/>
              </w:rPr>
            </w:pPr>
          </w:p>
        </w:tc>
      </w:tr>
      <w:tr w:rsidR="009E73A0" w:rsidRPr="00B9540D" w14:paraId="49FB4508" w14:textId="77777777" w:rsidTr="002243EC">
        <w:trPr>
          <w:trHeight w:val="281"/>
          <w:jc w:val="center"/>
        </w:trPr>
        <w:tc>
          <w:tcPr>
            <w:tcW w:w="582" w:type="dxa"/>
            <w:vMerge/>
            <w:shd w:val="clear" w:color="auto" w:fill="auto"/>
            <w:vAlign w:val="center"/>
          </w:tcPr>
          <w:p w14:paraId="046CC31A" w14:textId="77777777" w:rsidR="009E73A0" w:rsidRPr="00B9540D" w:rsidRDefault="009E73A0" w:rsidP="00B9540D">
            <w:pPr>
              <w:suppressAutoHyphens w:val="0"/>
              <w:spacing w:after="0" w:line="240" w:lineRule="auto"/>
              <w:rPr>
                <w:rFonts w:ascii="Times New Roman" w:hAnsi="Times New Roman" w:cs="Times New Roman"/>
                <w:sz w:val="20"/>
                <w:szCs w:val="20"/>
              </w:rPr>
            </w:pPr>
          </w:p>
        </w:tc>
        <w:tc>
          <w:tcPr>
            <w:tcW w:w="3057" w:type="dxa"/>
            <w:gridSpan w:val="2"/>
            <w:shd w:val="clear" w:color="auto" w:fill="FFFFFF"/>
            <w:tcMar>
              <w:left w:w="75" w:type="dxa"/>
            </w:tcMar>
            <w:vAlign w:val="center"/>
          </w:tcPr>
          <w:p w14:paraId="5B855F96" w14:textId="77777777" w:rsidR="009E73A0" w:rsidRPr="00B9540D" w:rsidRDefault="009E73A0"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Perspectiva temporal</w:t>
            </w:r>
          </w:p>
        </w:tc>
        <w:tc>
          <w:tcPr>
            <w:tcW w:w="521" w:type="dxa"/>
            <w:shd w:val="clear" w:color="auto" w:fill="FFFFFF"/>
            <w:tcMar>
              <w:left w:w="75" w:type="dxa"/>
            </w:tcMar>
            <w:vAlign w:val="center"/>
          </w:tcPr>
          <w:p w14:paraId="26B0DE9A" w14:textId="72963E82"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08" w:type="dxa"/>
            </w:tcMar>
            <w:vAlign w:val="center"/>
          </w:tcPr>
          <w:p w14:paraId="6A587D01" w14:textId="6AA71036"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10" w:type="dxa"/>
            </w:tcMar>
            <w:vAlign w:val="center"/>
          </w:tcPr>
          <w:p w14:paraId="5FC07F01" w14:textId="1355C1D7"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41" w:type="dxa"/>
            <w:shd w:val="clear" w:color="auto" w:fill="FFFFFF"/>
            <w:tcMar>
              <w:left w:w="110" w:type="dxa"/>
            </w:tcMar>
            <w:vAlign w:val="center"/>
          </w:tcPr>
          <w:p w14:paraId="76D53BED" w14:textId="23AC1C58"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09" w:type="dxa"/>
            <w:shd w:val="clear" w:color="auto" w:fill="FFFFFF"/>
            <w:tcMar>
              <w:left w:w="110" w:type="dxa"/>
            </w:tcMar>
            <w:vAlign w:val="center"/>
          </w:tcPr>
          <w:p w14:paraId="6D68E8E2" w14:textId="44D119E2"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661" w:type="dxa"/>
            <w:shd w:val="clear" w:color="auto" w:fill="FFFFFF"/>
            <w:tcMar>
              <w:left w:w="110" w:type="dxa"/>
            </w:tcMar>
            <w:vAlign w:val="center"/>
          </w:tcPr>
          <w:p w14:paraId="6CBB149E" w14:textId="7A569B50"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57" w:type="dxa"/>
            <w:shd w:val="clear" w:color="auto" w:fill="FFFFFF"/>
            <w:tcMar>
              <w:left w:w="110" w:type="dxa"/>
            </w:tcMar>
            <w:vAlign w:val="center"/>
          </w:tcPr>
          <w:p w14:paraId="6012EE9A" w14:textId="4ADD0D3F"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24" w:type="dxa"/>
            <w:shd w:val="clear" w:color="auto" w:fill="FFFFFF"/>
            <w:tcMar>
              <w:left w:w="110" w:type="dxa"/>
            </w:tcMar>
            <w:vAlign w:val="center"/>
          </w:tcPr>
          <w:p w14:paraId="515877DD" w14:textId="705CD19C"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r>
      <w:tr w:rsidR="009E73A0" w:rsidRPr="00B9540D" w14:paraId="24C99202" w14:textId="77777777" w:rsidTr="002243EC">
        <w:trPr>
          <w:trHeight w:val="271"/>
          <w:jc w:val="center"/>
        </w:trPr>
        <w:tc>
          <w:tcPr>
            <w:tcW w:w="582" w:type="dxa"/>
            <w:vMerge/>
            <w:shd w:val="clear" w:color="auto" w:fill="auto"/>
            <w:vAlign w:val="center"/>
          </w:tcPr>
          <w:p w14:paraId="47942563" w14:textId="77777777" w:rsidR="009E73A0" w:rsidRPr="00B9540D" w:rsidRDefault="009E73A0" w:rsidP="00B9540D">
            <w:pPr>
              <w:suppressAutoHyphens w:val="0"/>
              <w:spacing w:after="0" w:line="240" w:lineRule="auto"/>
              <w:rPr>
                <w:rFonts w:ascii="Times New Roman" w:hAnsi="Times New Roman" w:cs="Times New Roman"/>
                <w:sz w:val="20"/>
                <w:szCs w:val="20"/>
              </w:rPr>
            </w:pPr>
          </w:p>
        </w:tc>
        <w:tc>
          <w:tcPr>
            <w:tcW w:w="3057" w:type="dxa"/>
            <w:gridSpan w:val="2"/>
            <w:shd w:val="clear" w:color="auto" w:fill="FFFFFF"/>
            <w:tcMar>
              <w:left w:w="75" w:type="dxa"/>
            </w:tcMar>
            <w:vAlign w:val="center"/>
          </w:tcPr>
          <w:p w14:paraId="196B2CDF" w14:textId="77777777" w:rsidR="009E73A0" w:rsidRPr="00B9540D" w:rsidRDefault="009E73A0" w:rsidP="00B9540D">
            <w:pPr>
              <w:spacing w:after="0" w:line="240" w:lineRule="auto"/>
              <w:rPr>
                <w:rFonts w:ascii="Times New Roman" w:hAnsi="Times New Roman" w:cs="Times New Roman"/>
                <w:sz w:val="20"/>
                <w:szCs w:val="20"/>
              </w:rPr>
            </w:pPr>
            <w:r w:rsidRPr="00B9540D">
              <w:rPr>
                <w:rFonts w:ascii="Times New Roman" w:hAnsi="Times New Roman" w:cs="Times New Roman"/>
                <w:sz w:val="20"/>
                <w:szCs w:val="20"/>
              </w:rPr>
              <w:t>- Topografia</w:t>
            </w:r>
          </w:p>
        </w:tc>
        <w:tc>
          <w:tcPr>
            <w:tcW w:w="521" w:type="dxa"/>
            <w:shd w:val="clear" w:color="auto" w:fill="FFFFFF"/>
            <w:tcMar>
              <w:left w:w="75" w:type="dxa"/>
            </w:tcMar>
            <w:vAlign w:val="center"/>
          </w:tcPr>
          <w:p w14:paraId="3FA51BB0" w14:textId="77777777" w:rsidR="009E73A0" w:rsidRPr="00B9540D" w:rsidRDefault="009E73A0" w:rsidP="00B9540D">
            <w:pPr>
              <w:spacing w:after="0" w:line="240" w:lineRule="auto"/>
              <w:jc w:val="center"/>
              <w:rPr>
                <w:rFonts w:ascii="Times New Roman" w:hAnsi="Times New Roman" w:cs="Times New Roman"/>
                <w:sz w:val="20"/>
                <w:szCs w:val="20"/>
              </w:rPr>
            </w:pPr>
          </w:p>
        </w:tc>
        <w:tc>
          <w:tcPr>
            <w:tcW w:w="441" w:type="dxa"/>
            <w:shd w:val="clear" w:color="auto" w:fill="FFFFFF"/>
            <w:tcMar>
              <w:left w:w="108" w:type="dxa"/>
            </w:tcMar>
            <w:vAlign w:val="center"/>
          </w:tcPr>
          <w:p w14:paraId="3C23FD03" w14:textId="072971B9"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441" w:type="dxa"/>
            <w:shd w:val="clear" w:color="auto" w:fill="FFFFFF"/>
            <w:tcMar>
              <w:left w:w="110" w:type="dxa"/>
            </w:tcMar>
            <w:vAlign w:val="center"/>
          </w:tcPr>
          <w:p w14:paraId="4BAE4045" w14:textId="7D59BCD3"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41" w:type="dxa"/>
            <w:shd w:val="clear" w:color="auto" w:fill="FFFFFF"/>
            <w:tcMar>
              <w:left w:w="110" w:type="dxa"/>
            </w:tcMar>
            <w:vAlign w:val="center"/>
          </w:tcPr>
          <w:p w14:paraId="76E46B48" w14:textId="07881736"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09" w:type="dxa"/>
            <w:shd w:val="clear" w:color="auto" w:fill="FFFFFF"/>
            <w:tcMar>
              <w:left w:w="110" w:type="dxa"/>
            </w:tcMar>
            <w:vAlign w:val="center"/>
          </w:tcPr>
          <w:p w14:paraId="33F4AFA7" w14:textId="13223D91"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661" w:type="dxa"/>
            <w:shd w:val="clear" w:color="auto" w:fill="FFFFFF"/>
            <w:tcMar>
              <w:left w:w="110" w:type="dxa"/>
            </w:tcMar>
            <w:vAlign w:val="center"/>
          </w:tcPr>
          <w:p w14:paraId="4D03754E" w14:textId="647731F5"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57" w:type="dxa"/>
            <w:shd w:val="clear" w:color="auto" w:fill="FFFFFF"/>
            <w:tcMar>
              <w:left w:w="110" w:type="dxa"/>
            </w:tcMar>
            <w:vAlign w:val="center"/>
          </w:tcPr>
          <w:p w14:paraId="18B810CC" w14:textId="491164F7" w:rsidR="009E73A0" w:rsidRPr="00B9540D" w:rsidRDefault="006977DF" w:rsidP="00B9540D">
            <w:pPr>
              <w:spacing w:after="0" w:line="240" w:lineRule="auto"/>
              <w:jc w:val="center"/>
              <w:rPr>
                <w:rFonts w:ascii="Times New Roman" w:hAnsi="Times New Roman" w:cs="Times New Roman"/>
                <w:sz w:val="20"/>
                <w:szCs w:val="20"/>
              </w:rPr>
            </w:pPr>
            <w:r w:rsidRPr="00B9540D">
              <w:rPr>
                <w:rFonts w:ascii="Times New Roman" w:hAnsi="Times New Roman" w:cs="Times New Roman"/>
                <w:sz w:val="20"/>
                <w:szCs w:val="20"/>
              </w:rPr>
              <w:t>x</w:t>
            </w:r>
          </w:p>
        </w:tc>
        <w:tc>
          <w:tcPr>
            <w:tcW w:w="724" w:type="dxa"/>
            <w:shd w:val="clear" w:color="auto" w:fill="FFFFFF"/>
            <w:tcMar>
              <w:left w:w="110" w:type="dxa"/>
            </w:tcMar>
            <w:vAlign w:val="center"/>
          </w:tcPr>
          <w:p w14:paraId="68692551" w14:textId="77777777" w:rsidR="009E73A0" w:rsidRPr="00B9540D" w:rsidRDefault="009E73A0" w:rsidP="00B9540D">
            <w:pPr>
              <w:spacing w:after="0" w:line="240" w:lineRule="auto"/>
              <w:jc w:val="center"/>
              <w:rPr>
                <w:rFonts w:ascii="Times New Roman" w:hAnsi="Times New Roman" w:cs="Times New Roman"/>
                <w:sz w:val="20"/>
                <w:szCs w:val="20"/>
              </w:rPr>
            </w:pPr>
          </w:p>
        </w:tc>
      </w:tr>
    </w:tbl>
    <w:p w14:paraId="111796B1" w14:textId="77777777" w:rsidR="00B9540D" w:rsidRDefault="00B9540D" w:rsidP="00601B00">
      <w:pPr>
        <w:spacing w:after="0" w:line="360" w:lineRule="auto"/>
        <w:jc w:val="both"/>
        <w:rPr>
          <w:rFonts w:ascii="Times New Roman" w:hAnsi="Times New Roman" w:cs="Times New Roman"/>
          <w:sz w:val="24"/>
          <w:szCs w:val="24"/>
        </w:rPr>
      </w:pPr>
    </w:p>
    <w:p w14:paraId="7BD60452" w14:textId="6B02DAA9" w:rsidR="00B9540D" w:rsidRDefault="007A198E" w:rsidP="00891440">
      <w:pPr>
        <w:spacing w:after="0" w:line="360" w:lineRule="auto"/>
        <w:ind w:firstLine="567"/>
        <w:jc w:val="both"/>
        <w:rPr>
          <w:rFonts w:ascii="Times New Roman" w:hAnsi="Times New Roman" w:cs="Times New Roman"/>
          <w:sz w:val="24"/>
          <w:szCs w:val="24"/>
        </w:rPr>
      </w:pPr>
      <w:r w:rsidRPr="00601B00">
        <w:rPr>
          <w:rFonts w:ascii="Times New Roman" w:hAnsi="Times New Roman" w:cs="Times New Roman"/>
          <w:sz w:val="24"/>
          <w:szCs w:val="24"/>
        </w:rPr>
        <w:t>Os geoidentificadores</w:t>
      </w:r>
      <w:r w:rsidR="00B9540D">
        <w:rPr>
          <w:rFonts w:ascii="Times New Roman" w:hAnsi="Times New Roman" w:cs="Times New Roman"/>
          <w:sz w:val="24"/>
          <w:szCs w:val="24"/>
        </w:rPr>
        <w:t xml:space="preserve"> </w:t>
      </w:r>
      <w:r w:rsidRPr="00601B00">
        <w:rPr>
          <w:rFonts w:ascii="Times New Roman" w:hAnsi="Times New Roman" w:cs="Times New Roman"/>
          <w:sz w:val="24"/>
          <w:szCs w:val="24"/>
        </w:rPr>
        <w:t xml:space="preserve">definem a localização </w:t>
      </w:r>
      <w:r w:rsidR="00863F56" w:rsidRPr="00601B00">
        <w:rPr>
          <w:rFonts w:ascii="Times New Roman" w:hAnsi="Times New Roman" w:cs="Times New Roman"/>
          <w:sz w:val="24"/>
          <w:szCs w:val="24"/>
        </w:rPr>
        <w:t xml:space="preserve">e identificação do produto. </w:t>
      </w:r>
      <w:r w:rsidRPr="00601B00">
        <w:rPr>
          <w:rFonts w:ascii="Times New Roman" w:hAnsi="Times New Roman" w:cs="Times New Roman"/>
          <w:sz w:val="24"/>
          <w:szCs w:val="24"/>
        </w:rPr>
        <w:t xml:space="preserve">O geoindicador de informações meteorológicas </w:t>
      </w:r>
      <w:r w:rsidR="00B333F0" w:rsidRPr="00601B00">
        <w:rPr>
          <w:rFonts w:ascii="Times New Roman" w:hAnsi="Times New Roman" w:cs="Times New Roman"/>
          <w:sz w:val="24"/>
          <w:szCs w:val="24"/>
        </w:rPr>
        <w:t>está relacionado às condições</w:t>
      </w:r>
      <w:r w:rsidR="00B9540D">
        <w:rPr>
          <w:rFonts w:ascii="Times New Roman" w:hAnsi="Times New Roman" w:cs="Times New Roman"/>
          <w:sz w:val="24"/>
          <w:szCs w:val="24"/>
        </w:rPr>
        <w:t xml:space="preserve"> do tempo, o</w:t>
      </w:r>
      <w:r w:rsidRPr="00601B00">
        <w:rPr>
          <w:rFonts w:ascii="Times New Roman" w:hAnsi="Times New Roman" w:cs="Times New Roman"/>
          <w:sz w:val="24"/>
          <w:szCs w:val="24"/>
        </w:rPr>
        <w:t xml:space="preserve"> geoindicador de hidrografia </w:t>
      </w:r>
      <w:r w:rsidR="00863F56" w:rsidRPr="00601B00">
        <w:rPr>
          <w:rFonts w:ascii="Times New Roman" w:hAnsi="Times New Roman" w:cs="Times New Roman"/>
          <w:sz w:val="24"/>
          <w:szCs w:val="24"/>
        </w:rPr>
        <w:t>traz dados relacionados a irrigação e qualidade da água</w:t>
      </w:r>
      <w:r w:rsidR="00B9540D">
        <w:rPr>
          <w:rFonts w:ascii="Times New Roman" w:hAnsi="Times New Roman" w:cs="Times New Roman"/>
          <w:sz w:val="24"/>
          <w:szCs w:val="24"/>
        </w:rPr>
        <w:t xml:space="preserve">. </w:t>
      </w:r>
      <w:r w:rsidRPr="00601B00">
        <w:rPr>
          <w:rFonts w:ascii="Times New Roman" w:hAnsi="Times New Roman" w:cs="Times New Roman"/>
          <w:sz w:val="24"/>
          <w:szCs w:val="24"/>
        </w:rPr>
        <w:t>O geoindicador flore</w:t>
      </w:r>
      <w:r w:rsidR="003F2B0B" w:rsidRPr="00601B00">
        <w:rPr>
          <w:rFonts w:ascii="Times New Roman" w:hAnsi="Times New Roman" w:cs="Times New Roman"/>
          <w:sz w:val="24"/>
          <w:szCs w:val="24"/>
        </w:rPr>
        <w:t>s</w:t>
      </w:r>
      <w:r w:rsidRPr="00601B00">
        <w:rPr>
          <w:rFonts w:ascii="Times New Roman" w:hAnsi="Times New Roman" w:cs="Times New Roman"/>
          <w:sz w:val="24"/>
          <w:szCs w:val="24"/>
        </w:rPr>
        <w:t>tas refere-se à existência de reservas</w:t>
      </w:r>
      <w:r w:rsidR="00B9540D">
        <w:rPr>
          <w:rFonts w:ascii="Times New Roman" w:hAnsi="Times New Roman" w:cs="Times New Roman"/>
          <w:sz w:val="24"/>
          <w:szCs w:val="24"/>
        </w:rPr>
        <w:t xml:space="preserve"> florestais em volta da lavoura</w:t>
      </w:r>
      <w:r w:rsidR="00C63DA3">
        <w:rPr>
          <w:rFonts w:ascii="Times New Roman" w:hAnsi="Times New Roman" w:cs="Times New Roman"/>
          <w:sz w:val="24"/>
          <w:szCs w:val="24"/>
        </w:rPr>
        <w:t>.</w:t>
      </w:r>
      <w:r w:rsidRPr="00601B00">
        <w:rPr>
          <w:rFonts w:ascii="Times New Roman" w:hAnsi="Times New Roman" w:cs="Times New Roman"/>
          <w:sz w:val="24"/>
          <w:szCs w:val="24"/>
        </w:rPr>
        <w:t xml:space="preserve"> O geoindicador estradas </w:t>
      </w:r>
      <w:r w:rsidR="00863F56" w:rsidRPr="00601B00">
        <w:rPr>
          <w:rFonts w:ascii="Times New Roman" w:hAnsi="Times New Roman" w:cs="Times New Roman"/>
          <w:sz w:val="24"/>
          <w:szCs w:val="24"/>
        </w:rPr>
        <w:t>opera sobre o</w:t>
      </w:r>
      <w:r w:rsidRPr="00601B00">
        <w:rPr>
          <w:rFonts w:ascii="Times New Roman" w:hAnsi="Times New Roman" w:cs="Times New Roman"/>
          <w:sz w:val="24"/>
          <w:szCs w:val="24"/>
        </w:rPr>
        <w:t xml:space="preserve"> planejamento logístico</w:t>
      </w:r>
      <w:r w:rsidR="00C63DA3">
        <w:rPr>
          <w:rFonts w:ascii="Times New Roman" w:hAnsi="Times New Roman" w:cs="Times New Roman"/>
          <w:sz w:val="24"/>
          <w:szCs w:val="24"/>
        </w:rPr>
        <w:t>. O</w:t>
      </w:r>
      <w:r w:rsidRPr="00601B00">
        <w:rPr>
          <w:rFonts w:ascii="Times New Roman" w:hAnsi="Times New Roman" w:cs="Times New Roman"/>
          <w:sz w:val="24"/>
          <w:szCs w:val="24"/>
        </w:rPr>
        <w:t xml:space="preserve"> geoindicador perspectiva temporal </w:t>
      </w:r>
      <w:r w:rsidR="00863F56" w:rsidRPr="00601B00">
        <w:rPr>
          <w:rFonts w:ascii="Times New Roman" w:hAnsi="Times New Roman" w:cs="Times New Roman"/>
          <w:sz w:val="24"/>
          <w:szCs w:val="24"/>
        </w:rPr>
        <w:t>contextualiza acontecimentos no</w:t>
      </w:r>
      <w:r w:rsidR="00C63DA3">
        <w:rPr>
          <w:rFonts w:ascii="Times New Roman" w:hAnsi="Times New Roman" w:cs="Times New Roman"/>
          <w:sz w:val="24"/>
          <w:szCs w:val="24"/>
        </w:rPr>
        <w:t xml:space="preserve"> tempo e</w:t>
      </w:r>
      <w:r w:rsidR="00B9540D">
        <w:rPr>
          <w:rFonts w:ascii="Times New Roman" w:hAnsi="Times New Roman" w:cs="Times New Roman"/>
          <w:sz w:val="24"/>
          <w:szCs w:val="24"/>
        </w:rPr>
        <w:t xml:space="preserve"> o</w:t>
      </w:r>
      <w:r w:rsidRPr="00601B00">
        <w:rPr>
          <w:rFonts w:ascii="Times New Roman" w:hAnsi="Times New Roman" w:cs="Times New Roman"/>
          <w:sz w:val="24"/>
          <w:szCs w:val="24"/>
        </w:rPr>
        <w:t xml:space="preserve"> geoindicador topografia </w:t>
      </w:r>
      <w:r w:rsidR="00863F56" w:rsidRPr="00601B00">
        <w:rPr>
          <w:rFonts w:ascii="Times New Roman" w:hAnsi="Times New Roman" w:cs="Times New Roman"/>
          <w:sz w:val="24"/>
          <w:szCs w:val="24"/>
        </w:rPr>
        <w:t>d</w:t>
      </w:r>
      <w:r w:rsidRPr="00601B00">
        <w:rPr>
          <w:rFonts w:ascii="Times New Roman" w:hAnsi="Times New Roman" w:cs="Times New Roman"/>
          <w:sz w:val="24"/>
          <w:szCs w:val="24"/>
        </w:rPr>
        <w:t>eterminar o relevo da plantação</w:t>
      </w:r>
      <w:r w:rsidR="00B9540D">
        <w:rPr>
          <w:rFonts w:ascii="Times New Roman" w:hAnsi="Times New Roman" w:cs="Times New Roman"/>
          <w:sz w:val="24"/>
          <w:szCs w:val="24"/>
        </w:rPr>
        <w:t>.</w:t>
      </w:r>
    </w:p>
    <w:p w14:paraId="237EF3A6" w14:textId="5C70B034" w:rsidR="007820B3" w:rsidRPr="00601B00" w:rsidRDefault="007A198E" w:rsidP="00601B00">
      <w:pPr>
        <w:spacing w:after="0" w:line="360" w:lineRule="auto"/>
        <w:jc w:val="both"/>
        <w:rPr>
          <w:rFonts w:ascii="Times New Roman" w:hAnsi="Times New Roman" w:cs="Times New Roman"/>
          <w:sz w:val="24"/>
          <w:szCs w:val="24"/>
        </w:rPr>
      </w:pPr>
      <w:r w:rsidRPr="00601B00">
        <w:rPr>
          <w:rFonts w:ascii="Times New Roman" w:hAnsi="Times New Roman" w:cs="Times New Roman"/>
          <w:sz w:val="24"/>
          <w:szCs w:val="24"/>
        </w:rPr>
        <w:t xml:space="preserve"> </w:t>
      </w:r>
    </w:p>
    <w:p w14:paraId="1250EF38" w14:textId="4342215F" w:rsidR="0023125E" w:rsidRPr="00601B00" w:rsidRDefault="007A198E" w:rsidP="00B9540D">
      <w:pPr>
        <w:pStyle w:val="PargrafodaLista"/>
        <w:spacing w:after="0" w:line="360" w:lineRule="auto"/>
        <w:ind w:left="0"/>
        <w:jc w:val="center"/>
        <w:rPr>
          <w:rFonts w:ascii="Times New Roman" w:hAnsi="Times New Roman" w:cs="Times New Roman"/>
          <w:b/>
          <w:sz w:val="24"/>
          <w:szCs w:val="24"/>
        </w:rPr>
      </w:pPr>
      <w:r w:rsidRPr="00601B00">
        <w:rPr>
          <w:rFonts w:ascii="Times New Roman" w:hAnsi="Times New Roman" w:cs="Times New Roman"/>
          <w:b/>
          <w:sz w:val="24"/>
          <w:szCs w:val="24"/>
        </w:rPr>
        <w:t>CONCLUSÕES</w:t>
      </w:r>
    </w:p>
    <w:p w14:paraId="7593B2B7" w14:textId="3BA61C8A" w:rsidR="007820B3" w:rsidRPr="00601B00" w:rsidRDefault="007A198E" w:rsidP="00891440">
      <w:pPr>
        <w:pStyle w:val="PargrafodaLista"/>
        <w:spacing w:after="0" w:line="360" w:lineRule="auto"/>
        <w:ind w:left="0" w:firstLine="567"/>
        <w:jc w:val="both"/>
        <w:rPr>
          <w:rFonts w:ascii="Times New Roman" w:hAnsi="Times New Roman" w:cs="Times New Roman"/>
          <w:sz w:val="24"/>
          <w:szCs w:val="24"/>
        </w:rPr>
      </w:pPr>
      <w:r w:rsidRPr="00601B00">
        <w:rPr>
          <w:rFonts w:ascii="Times New Roman" w:hAnsi="Times New Roman" w:cs="Times New Roman"/>
          <w:sz w:val="24"/>
          <w:szCs w:val="24"/>
        </w:rPr>
        <w:t>Os indicadores geográficos contribuem para facilitar a comunicação entre os diversos agentes da cadeia produtiva, possibilitando avaliar melhoras na produç</w:t>
      </w:r>
      <w:r w:rsidR="005124F8" w:rsidRPr="00601B00">
        <w:rPr>
          <w:rFonts w:ascii="Times New Roman" w:hAnsi="Times New Roman" w:cs="Times New Roman"/>
          <w:sz w:val="24"/>
          <w:szCs w:val="24"/>
        </w:rPr>
        <w:t>ão e práticas agrícolas, eficiê</w:t>
      </w:r>
      <w:r w:rsidRPr="00601B00">
        <w:rPr>
          <w:rFonts w:ascii="Times New Roman" w:hAnsi="Times New Roman" w:cs="Times New Roman"/>
          <w:sz w:val="24"/>
          <w:szCs w:val="24"/>
        </w:rPr>
        <w:t>n</w:t>
      </w:r>
      <w:r w:rsidR="005124F8" w:rsidRPr="00601B00">
        <w:rPr>
          <w:rFonts w:ascii="Times New Roman" w:hAnsi="Times New Roman" w:cs="Times New Roman"/>
          <w:sz w:val="24"/>
          <w:szCs w:val="24"/>
        </w:rPr>
        <w:t>cia na</w:t>
      </w:r>
      <w:r w:rsidRPr="00601B00">
        <w:rPr>
          <w:rFonts w:ascii="Times New Roman" w:hAnsi="Times New Roman" w:cs="Times New Roman"/>
          <w:sz w:val="24"/>
          <w:szCs w:val="24"/>
        </w:rPr>
        <w:t xml:space="preserve"> gestão de riscos sanitários e da qualidade do produto, auxiliar na tomada de decisão, como a escolha das melhores práticas agrícolas, além de facilitar a inspeção pa</w:t>
      </w:r>
      <w:r w:rsidR="00B9540D">
        <w:rPr>
          <w:rFonts w:ascii="Times New Roman" w:hAnsi="Times New Roman" w:cs="Times New Roman"/>
          <w:sz w:val="24"/>
          <w:szCs w:val="24"/>
        </w:rPr>
        <w:t>ra</w:t>
      </w:r>
      <w:r w:rsidRPr="00601B00">
        <w:rPr>
          <w:rFonts w:ascii="Times New Roman" w:hAnsi="Times New Roman" w:cs="Times New Roman"/>
          <w:sz w:val="24"/>
          <w:szCs w:val="24"/>
        </w:rPr>
        <w:t xml:space="preserve"> empresas de certificação proporcionando a supervisão da produção agrícola sustentável. Contribuem para que os cidadãos interessados na segurança alimentar e ao mesmo tempo na proteção ambiental, obtenham maiores informações a respeito dos aspectos do local onde foi produzido o produto adquirido.</w:t>
      </w:r>
    </w:p>
    <w:p w14:paraId="1E81D477" w14:textId="657817A7" w:rsidR="003F2506" w:rsidRDefault="007A198E" w:rsidP="00891440">
      <w:pPr>
        <w:spacing w:after="0" w:line="360" w:lineRule="auto"/>
        <w:ind w:firstLine="567"/>
        <w:jc w:val="both"/>
        <w:rPr>
          <w:rFonts w:ascii="Times New Roman" w:hAnsi="Times New Roman" w:cs="Times New Roman"/>
          <w:sz w:val="24"/>
          <w:szCs w:val="24"/>
        </w:rPr>
      </w:pPr>
      <w:r w:rsidRPr="00601B00">
        <w:rPr>
          <w:rFonts w:ascii="Times New Roman" w:hAnsi="Times New Roman" w:cs="Times New Roman"/>
          <w:sz w:val="24"/>
          <w:szCs w:val="24"/>
        </w:rPr>
        <w:t xml:space="preserve">Essa tecnologia é essencial, visto que o componente espacial aumenta o valor dos produtos no mercado, sendo utilizado como uma maneira de acrescer a confiança nos produtos adquiridos pelos consumidores, que terão o conhecimento em relação à trajetória, </w:t>
      </w:r>
      <w:r w:rsidRPr="00601B00">
        <w:rPr>
          <w:rFonts w:ascii="Times New Roman" w:hAnsi="Times New Roman" w:cs="Times New Roman"/>
          <w:sz w:val="24"/>
          <w:szCs w:val="24"/>
        </w:rPr>
        <w:lastRenderedPageBreak/>
        <w:t xml:space="preserve">segurança e qualidade da produção ao consumo. </w:t>
      </w:r>
      <w:r w:rsidR="00852BCA" w:rsidRPr="00601B00">
        <w:rPr>
          <w:rFonts w:ascii="Times New Roman" w:hAnsi="Times New Roman" w:cs="Times New Roman"/>
          <w:sz w:val="24"/>
          <w:szCs w:val="24"/>
        </w:rPr>
        <w:t>Como perspectivas futuras pretende-se fazer o estudo de métodos para integrar os dados georreferenciados ao RastroGrão.</w:t>
      </w:r>
    </w:p>
    <w:p w14:paraId="4B304087" w14:textId="77777777" w:rsidR="00C63DA3" w:rsidRPr="00601B00" w:rsidRDefault="00C63DA3" w:rsidP="00601B00">
      <w:pPr>
        <w:spacing w:after="0" w:line="360" w:lineRule="auto"/>
        <w:jc w:val="both"/>
        <w:rPr>
          <w:rFonts w:ascii="Times New Roman" w:hAnsi="Times New Roman" w:cs="Times New Roman"/>
          <w:sz w:val="24"/>
          <w:szCs w:val="24"/>
        </w:rPr>
      </w:pPr>
    </w:p>
    <w:p w14:paraId="75C0916C" w14:textId="77777777" w:rsidR="007820B3" w:rsidRPr="00601B00" w:rsidRDefault="007A198E" w:rsidP="00C63DA3">
      <w:pPr>
        <w:spacing w:after="0" w:line="360" w:lineRule="auto"/>
        <w:jc w:val="center"/>
        <w:rPr>
          <w:rFonts w:ascii="Times New Roman" w:hAnsi="Times New Roman" w:cs="Times New Roman"/>
          <w:b/>
          <w:sz w:val="24"/>
          <w:szCs w:val="24"/>
        </w:rPr>
      </w:pPr>
      <w:r w:rsidRPr="00601B00">
        <w:rPr>
          <w:rFonts w:ascii="Times New Roman" w:hAnsi="Times New Roman" w:cs="Times New Roman"/>
          <w:b/>
          <w:sz w:val="24"/>
          <w:szCs w:val="24"/>
        </w:rPr>
        <w:t>AGRADECIMENTOS</w:t>
      </w:r>
    </w:p>
    <w:p w14:paraId="7797E546" w14:textId="7BBFC565" w:rsidR="007820B3" w:rsidRDefault="007A198E" w:rsidP="00601B00">
      <w:pPr>
        <w:spacing w:after="0" w:line="360" w:lineRule="auto"/>
        <w:jc w:val="both"/>
        <w:rPr>
          <w:rFonts w:ascii="Times New Roman" w:hAnsi="Times New Roman" w:cs="Times New Roman"/>
          <w:sz w:val="24"/>
          <w:szCs w:val="24"/>
        </w:rPr>
      </w:pPr>
      <w:r w:rsidRPr="00601B00">
        <w:rPr>
          <w:rFonts w:ascii="Times New Roman" w:hAnsi="Times New Roman" w:cs="Times New Roman"/>
          <w:sz w:val="24"/>
          <w:szCs w:val="24"/>
        </w:rPr>
        <w:t xml:space="preserve">Os autores agradecem </w:t>
      </w:r>
      <w:r w:rsidR="00890401" w:rsidRPr="00601B00">
        <w:rPr>
          <w:rFonts w:ascii="Times New Roman" w:hAnsi="Times New Roman" w:cs="Times New Roman"/>
          <w:sz w:val="24"/>
          <w:szCs w:val="24"/>
        </w:rPr>
        <w:t>o</w:t>
      </w:r>
      <w:r w:rsidRPr="00601B00">
        <w:rPr>
          <w:rFonts w:ascii="Times New Roman" w:hAnsi="Times New Roman" w:cs="Times New Roman"/>
          <w:sz w:val="24"/>
          <w:szCs w:val="24"/>
        </w:rPr>
        <w:t xml:space="preserve"> suporte financeiro concedido pela Comissão de Aperfeiçoamento do Pessoal do Nível Superior </w:t>
      </w:r>
      <w:r w:rsidR="00801393" w:rsidRPr="00601B00">
        <w:rPr>
          <w:rFonts w:ascii="Times New Roman" w:hAnsi="Times New Roman" w:cs="Times New Roman"/>
          <w:sz w:val="24"/>
          <w:szCs w:val="24"/>
        </w:rPr>
        <w:t>–</w:t>
      </w:r>
      <w:r w:rsidRPr="00601B00">
        <w:rPr>
          <w:rFonts w:ascii="Times New Roman" w:hAnsi="Times New Roman" w:cs="Times New Roman"/>
          <w:sz w:val="24"/>
          <w:szCs w:val="24"/>
        </w:rPr>
        <w:t xml:space="preserve"> CAPES</w:t>
      </w:r>
      <w:r w:rsidR="00801393" w:rsidRPr="00601B00">
        <w:rPr>
          <w:rFonts w:ascii="Times New Roman" w:hAnsi="Times New Roman" w:cs="Times New Roman"/>
          <w:sz w:val="24"/>
          <w:szCs w:val="24"/>
        </w:rPr>
        <w:t>.</w:t>
      </w:r>
    </w:p>
    <w:p w14:paraId="1528533D" w14:textId="77777777" w:rsidR="00C63DA3" w:rsidRPr="00601B00" w:rsidRDefault="00C63DA3" w:rsidP="00601B00">
      <w:pPr>
        <w:spacing w:after="0" w:line="360" w:lineRule="auto"/>
        <w:jc w:val="both"/>
        <w:rPr>
          <w:rFonts w:ascii="Times New Roman" w:hAnsi="Times New Roman" w:cs="Times New Roman"/>
          <w:sz w:val="24"/>
          <w:szCs w:val="24"/>
        </w:rPr>
      </w:pPr>
    </w:p>
    <w:p w14:paraId="1943B72D" w14:textId="470DF69E" w:rsidR="007820B3" w:rsidRPr="00601B00" w:rsidRDefault="007A198E" w:rsidP="00C63DA3">
      <w:pPr>
        <w:pStyle w:val="PargrafodaLista"/>
        <w:tabs>
          <w:tab w:val="center" w:pos="4268"/>
        </w:tabs>
        <w:spacing w:after="0" w:line="360" w:lineRule="auto"/>
        <w:ind w:left="29"/>
        <w:jc w:val="center"/>
        <w:rPr>
          <w:rFonts w:ascii="Times New Roman" w:hAnsi="Times New Roman" w:cs="Times New Roman"/>
          <w:sz w:val="24"/>
          <w:szCs w:val="24"/>
        </w:rPr>
      </w:pPr>
      <w:r w:rsidRPr="00601B00">
        <w:rPr>
          <w:rFonts w:ascii="Times New Roman" w:hAnsi="Times New Roman" w:cs="Times New Roman"/>
          <w:b/>
          <w:sz w:val="24"/>
          <w:szCs w:val="24"/>
        </w:rPr>
        <w:t>REFERÊNCIAS</w:t>
      </w:r>
    </w:p>
    <w:p w14:paraId="1953CE0D" w14:textId="1F2F3310" w:rsidR="005F1F30" w:rsidRPr="00601B00" w:rsidRDefault="00AA2CB8"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1</w:t>
      </w:r>
      <w:r w:rsidR="00C74071" w:rsidRPr="00601B00">
        <w:rPr>
          <w:rFonts w:ascii="Times New Roman" w:hAnsi="Times New Roman" w:cs="Times New Roman"/>
          <w:color w:val="000000"/>
          <w:sz w:val="24"/>
          <w:szCs w:val="24"/>
        </w:rPr>
        <w:t xml:space="preserve">. </w:t>
      </w:r>
      <w:r w:rsidR="007A198E" w:rsidRPr="00601B00">
        <w:rPr>
          <w:rFonts w:ascii="Times New Roman" w:hAnsi="Times New Roman" w:cs="Times New Roman"/>
          <w:color w:val="000000"/>
          <w:sz w:val="24"/>
          <w:szCs w:val="24"/>
        </w:rPr>
        <w:t xml:space="preserve">Empresa Brasileira de Pesquisa Agropecuária - EMBRAPA. Projeto internacional de </w:t>
      </w:r>
      <w:r w:rsidR="00EA3E88" w:rsidRPr="00601B00">
        <w:rPr>
          <w:rFonts w:ascii="Times New Roman" w:hAnsi="Times New Roman" w:cs="Times New Roman"/>
          <w:color w:val="000000"/>
          <w:sz w:val="24"/>
          <w:szCs w:val="24"/>
        </w:rPr>
        <w:t>Geo-Rastreabilidade</w:t>
      </w:r>
      <w:r w:rsidR="007A198E" w:rsidRPr="00601B00">
        <w:rPr>
          <w:rFonts w:ascii="Times New Roman" w:hAnsi="Times New Roman" w:cs="Times New Roman"/>
          <w:color w:val="000000"/>
          <w:sz w:val="24"/>
          <w:szCs w:val="24"/>
        </w:rPr>
        <w:t xml:space="preserve"> participa de Expoagr</w:t>
      </w:r>
      <w:r w:rsidR="00051F8A">
        <w:rPr>
          <w:rFonts w:ascii="Times New Roman" w:hAnsi="Times New Roman" w:cs="Times New Roman"/>
          <w:color w:val="000000"/>
          <w:sz w:val="24"/>
          <w:szCs w:val="24"/>
        </w:rPr>
        <w:t>o na Argentina - Portal Embrapa</w:t>
      </w:r>
      <w:r w:rsidR="007A198E" w:rsidRPr="00601B00">
        <w:rPr>
          <w:rFonts w:ascii="Times New Roman" w:hAnsi="Times New Roman" w:cs="Times New Roman"/>
          <w:color w:val="000000"/>
          <w:sz w:val="24"/>
          <w:szCs w:val="24"/>
        </w:rPr>
        <w:t>. Disponível em:</w:t>
      </w:r>
      <w:r w:rsidR="00051F8A">
        <w:rPr>
          <w:rFonts w:ascii="Times New Roman" w:hAnsi="Times New Roman" w:cs="Times New Roman"/>
          <w:color w:val="000000"/>
          <w:sz w:val="24"/>
          <w:szCs w:val="24"/>
        </w:rPr>
        <w:t>&lt;</w:t>
      </w:r>
      <w:r w:rsidR="007A198E" w:rsidRPr="00601B00">
        <w:rPr>
          <w:rFonts w:ascii="Times New Roman" w:hAnsi="Times New Roman" w:cs="Times New Roman"/>
          <w:color w:val="000000"/>
          <w:sz w:val="24"/>
          <w:szCs w:val="24"/>
        </w:rPr>
        <w:t xml:space="preserve"> https://www.embrapa.br/busca-de-noticias/-/noticia/18117989/projeto-internacio nal -de-</w:t>
      </w:r>
      <w:r w:rsidR="00EA3E88" w:rsidRPr="00601B00">
        <w:rPr>
          <w:rFonts w:ascii="Times New Roman" w:hAnsi="Times New Roman" w:cs="Times New Roman"/>
          <w:color w:val="000000"/>
          <w:sz w:val="24"/>
          <w:szCs w:val="24"/>
        </w:rPr>
        <w:t>Geo-Rastreabilidade</w:t>
      </w:r>
      <w:r w:rsidR="007A198E" w:rsidRPr="00601B00">
        <w:rPr>
          <w:rFonts w:ascii="Times New Roman" w:hAnsi="Times New Roman" w:cs="Times New Roman"/>
          <w:color w:val="000000"/>
          <w:sz w:val="24"/>
          <w:szCs w:val="24"/>
        </w:rPr>
        <w:t>-participa-de-expoagro-na-argenti</w:t>
      </w:r>
      <w:r w:rsidR="00051F8A">
        <w:rPr>
          <w:rFonts w:ascii="Times New Roman" w:hAnsi="Times New Roman" w:cs="Times New Roman"/>
          <w:color w:val="000000"/>
          <w:sz w:val="24"/>
          <w:szCs w:val="24"/>
        </w:rPr>
        <w:t>na&gt;. Acesso em: 3 jan 2017.</w:t>
      </w:r>
    </w:p>
    <w:p w14:paraId="22B655C6" w14:textId="07FE8F8F"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2. Tôsto SG, Rodrigues CAG, Bolfe, EL, Battistella, M. Geotecnologias e Geoinformação: O produtor pergunta, a Embrapa responde. Empresa Brasileira de Pesquisa e Agropecuária. 2014, 256 p.</w:t>
      </w:r>
    </w:p>
    <w:p w14:paraId="48054739" w14:textId="70C6B437" w:rsidR="007820B3" w:rsidRPr="00601B00" w:rsidRDefault="007A198E" w:rsidP="00C63DA3">
      <w:pPr>
        <w:pStyle w:val="Bibliography1"/>
        <w:spacing w:line="240" w:lineRule="auto"/>
        <w:jc w:val="both"/>
        <w:rPr>
          <w:rFonts w:ascii="Times New Roman" w:hAnsi="Times New Roman" w:cs="Times New Roman"/>
          <w:color w:val="000000"/>
          <w:sz w:val="24"/>
          <w:szCs w:val="24"/>
          <w:lang w:val="en-US"/>
        </w:rPr>
      </w:pPr>
      <w:r w:rsidRPr="00601B00">
        <w:rPr>
          <w:rFonts w:ascii="Times New Roman" w:hAnsi="Times New Roman" w:cs="Times New Roman"/>
          <w:color w:val="000000"/>
          <w:sz w:val="24"/>
          <w:szCs w:val="24"/>
        </w:rPr>
        <w:t>3. Hubner C, Oliveira FH. Gestão da Geoinformação em Implementações Multiusuários. Congresso Brasileiro de Cadastro Técnico Multifinalitário;</w:t>
      </w:r>
      <w:r w:rsidRPr="00601B00">
        <w:rPr>
          <w:rStyle w:val="InternetLink"/>
          <w:rFonts w:ascii="Times New Roman" w:hAnsi="Times New Roman" w:cs="Times New Roman"/>
          <w:color w:val="000000"/>
          <w:sz w:val="24"/>
          <w:szCs w:val="24"/>
        </w:rPr>
        <w:t xml:space="preserve"> </w:t>
      </w:r>
      <w:r w:rsidRPr="00601B00">
        <w:rPr>
          <w:rStyle w:val="apple-converted-space"/>
          <w:rFonts w:ascii="Times New Roman" w:hAnsi="Times New Roman" w:cs="Times New Roman"/>
          <w:color w:val="000000"/>
          <w:sz w:val="24"/>
          <w:szCs w:val="24"/>
        </w:rPr>
        <w:t> </w:t>
      </w:r>
      <w:r w:rsidRPr="00601B00">
        <w:rPr>
          <w:rFonts w:ascii="Times New Roman" w:hAnsi="Times New Roman" w:cs="Times New Roman"/>
          <w:color w:val="000000"/>
          <w:sz w:val="24"/>
          <w:szCs w:val="24"/>
        </w:rPr>
        <w:t xml:space="preserve">2008 Out 19-23; UFSC. Florianópolis. 2008. Disponível em: &lt;http://www.geolab.faed. udesc.br/publicacoes/Cleice/cobraco2008_1.pdf&gt;. </w:t>
      </w:r>
      <w:r w:rsidRPr="00601B00">
        <w:rPr>
          <w:rFonts w:ascii="Times New Roman" w:hAnsi="Times New Roman" w:cs="Times New Roman"/>
          <w:color w:val="000000"/>
          <w:sz w:val="24"/>
          <w:szCs w:val="24"/>
          <w:lang w:val="en-US"/>
        </w:rPr>
        <w:t>Acesso em: 4 jan. 2017</w:t>
      </w:r>
      <w:r w:rsidR="00051F8A">
        <w:rPr>
          <w:rFonts w:ascii="Times New Roman" w:hAnsi="Times New Roman" w:cs="Times New Roman"/>
          <w:color w:val="000000"/>
          <w:sz w:val="24"/>
          <w:szCs w:val="24"/>
          <w:lang w:val="en-US"/>
        </w:rPr>
        <w:t>.</w:t>
      </w:r>
    </w:p>
    <w:p w14:paraId="0D8A3BB0" w14:textId="77777777"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lang w:val="en-US"/>
        </w:rPr>
        <w:t xml:space="preserve">4. Sluter, CR, Van Elzakker, CPJM, Ivánová, I. Requirements elicitation for geo-information solutions. </w:t>
      </w:r>
      <w:r w:rsidRPr="00601B00">
        <w:rPr>
          <w:rFonts w:ascii="Times New Roman" w:hAnsi="Times New Roman" w:cs="Times New Roman"/>
          <w:color w:val="000000"/>
          <w:sz w:val="24"/>
          <w:szCs w:val="24"/>
        </w:rPr>
        <w:t xml:space="preserve">The Cartographic Journal. 2016 Jun 20, p.1–14. </w:t>
      </w:r>
    </w:p>
    <w:p w14:paraId="7A714014" w14:textId="009E3426" w:rsidR="007820B3" w:rsidRPr="00601B00" w:rsidRDefault="007A198E" w:rsidP="00C63DA3">
      <w:pPr>
        <w:suppressAutoHyphens w:val="0"/>
        <w:spacing w:after="240"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 xml:space="preserve">5. Vaz, MCS. </w:t>
      </w:r>
      <w:r w:rsidRPr="00601B00">
        <w:rPr>
          <w:rFonts w:ascii="Times New Roman" w:hAnsi="Times New Roman" w:cs="Times New Roman"/>
          <w:iCs/>
          <w:color w:val="000000"/>
          <w:sz w:val="24"/>
          <w:szCs w:val="24"/>
        </w:rPr>
        <w:t>Especificação de um Framework para Rastreabilidade da Cadeia Produtiva de Grãos [dissertação]</w:t>
      </w:r>
      <w:r w:rsidRPr="00601B00">
        <w:rPr>
          <w:rFonts w:ascii="Times New Roman" w:hAnsi="Times New Roman" w:cs="Times New Roman"/>
          <w:color w:val="000000"/>
          <w:sz w:val="24"/>
          <w:szCs w:val="24"/>
        </w:rPr>
        <w:t>. 87f. Ponta Grossa: 2014.</w:t>
      </w:r>
    </w:p>
    <w:p w14:paraId="65B44A2E" w14:textId="77777777"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6. Da Costa J, Vaz MSMG, Vaz, MCS. Geração de QR-Code para rastreabilidade da produção de grãos em dispositivos móveis sem acesso à internet. X Congresso Brasileiro de Agroinformática; 2015 Out 21-23.</w:t>
      </w:r>
    </w:p>
    <w:p w14:paraId="508EBDEC" w14:textId="77777777"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 xml:space="preserve">7. Vaz MCS, Martins HL, Werner LV, Santana PC, VAZ MSMG. Geração de QR-Code para Acesso aos Dados Rastreados na Cadeia Produtiva de Grãos. Revista Espacios </w:t>
      </w:r>
      <w:r w:rsidRPr="00601B00">
        <w:rPr>
          <w:rStyle w:val="apple-converted-space"/>
          <w:rFonts w:ascii="Times New Roman" w:hAnsi="Times New Roman" w:cs="Times New Roman"/>
          <w:color w:val="000000"/>
          <w:sz w:val="24"/>
          <w:szCs w:val="24"/>
        </w:rPr>
        <w:t> </w:t>
      </w:r>
      <w:r w:rsidRPr="00601B00">
        <w:rPr>
          <w:rFonts w:ascii="Times New Roman" w:hAnsi="Times New Roman" w:cs="Times New Roman"/>
          <w:color w:val="000000"/>
          <w:sz w:val="24"/>
          <w:szCs w:val="24"/>
        </w:rPr>
        <w:t>2014 Jan 19; Vol. 35 (n</w:t>
      </w:r>
      <w:r w:rsidRPr="00601B00">
        <w:rPr>
          <w:rFonts w:ascii="Times New Roman" w:hAnsi="Times New Roman" w:cs="Times New Roman"/>
          <w:color w:val="000000"/>
          <w:sz w:val="24"/>
          <w:szCs w:val="24"/>
          <w:vertAlign w:val="superscript"/>
        </w:rPr>
        <w:t>o</w:t>
      </w:r>
      <w:r w:rsidRPr="00601B00">
        <w:rPr>
          <w:rFonts w:ascii="Times New Roman" w:hAnsi="Times New Roman" w:cs="Times New Roman"/>
          <w:color w:val="000000"/>
          <w:sz w:val="24"/>
          <w:szCs w:val="24"/>
        </w:rPr>
        <w:t xml:space="preserve"> 2). </w:t>
      </w:r>
    </w:p>
    <w:p w14:paraId="0F18E034" w14:textId="77777777"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 xml:space="preserve">8. Junior HLM,  Verner LV, Vaz MCS, Vaz MSMGV.Estudo da Integração da Tecnologia QR-Code com Banco de Dados do Framework RastroGrão.8º Encontro de Engenharias e Tecnologia dos Campos Gerais; 2012 Ago 27 – 30. </w:t>
      </w:r>
    </w:p>
    <w:p w14:paraId="485DD9B8" w14:textId="399182FB"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9. Câmara G, Davis C, Monteiro AMV. Introdução a ciênci</w:t>
      </w:r>
      <w:r w:rsidR="00051F8A">
        <w:rPr>
          <w:rFonts w:ascii="Times New Roman" w:hAnsi="Times New Roman" w:cs="Times New Roman"/>
          <w:color w:val="000000"/>
          <w:sz w:val="24"/>
          <w:szCs w:val="24"/>
        </w:rPr>
        <w:t xml:space="preserve">a da Geoinformação, </w:t>
      </w:r>
      <w:r w:rsidRPr="00601B00">
        <w:rPr>
          <w:rFonts w:ascii="Times New Roman" w:hAnsi="Times New Roman" w:cs="Times New Roman"/>
          <w:color w:val="000000"/>
          <w:sz w:val="24"/>
          <w:szCs w:val="24"/>
        </w:rPr>
        <w:t xml:space="preserve">Disponível em: </w:t>
      </w:r>
      <w:r w:rsidR="00051F8A">
        <w:rPr>
          <w:rFonts w:ascii="Times New Roman" w:hAnsi="Times New Roman" w:cs="Times New Roman"/>
          <w:color w:val="000000"/>
          <w:sz w:val="24"/>
          <w:szCs w:val="24"/>
        </w:rPr>
        <w:t>&lt;</w:t>
      </w:r>
      <w:r w:rsidRPr="00601B00">
        <w:rPr>
          <w:rFonts w:ascii="Times New Roman" w:hAnsi="Times New Roman" w:cs="Times New Roman"/>
          <w:color w:val="000000"/>
          <w:sz w:val="24"/>
          <w:szCs w:val="24"/>
        </w:rPr>
        <w:t>http://www.dpi.inpe.br/Gilberto /livro/ introd/</w:t>
      </w:r>
      <w:r w:rsidR="00051F8A">
        <w:rPr>
          <w:rFonts w:ascii="Times New Roman" w:hAnsi="Times New Roman" w:cs="Times New Roman"/>
          <w:color w:val="000000"/>
          <w:sz w:val="24"/>
          <w:szCs w:val="24"/>
        </w:rPr>
        <w:t>&gt;</w:t>
      </w:r>
      <w:r w:rsidRPr="00601B00">
        <w:rPr>
          <w:rFonts w:ascii="Times New Roman" w:hAnsi="Times New Roman" w:cs="Times New Roman"/>
          <w:color w:val="000000"/>
          <w:sz w:val="24"/>
          <w:szCs w:val="24"/>
        </w:rPr>
        <w:t xml:space="preserve">. </w:t>
      </w:r>
      <w:r w:rsidR="00051F8A">
        <w:rPr>
          <w:rFonts w:ascii="Times New Roman" w:hAnsi="Times New Roman" w:cs="Times New Roman"/>
          <w:color w:val="000000"/>
          <w:sz w:val="24"/>
          <w:szCs w:val="24"/>
        </w:rPr>
        <w:t>Acesso em: 3 jan 2017.</w:t>
      </w:r>
    </w:p>
    <w:p w14:paraId="293A82B7" w14:textId="77777777" w:rsidR="007820B3" w:rsidRPr="00601B00" w:rsidRDefault="007A198E" w:rsidP="00C63DA3">
      <w:pPr>
        <w:pStyle w:val="Bibliography1"/>
        <w:spacing w:line="240" w:lineRule="auto"/>
        <w:jc w:val="both"/>
        <w:rPr>
          <w:rFonts w:ascii="Times New Roman" w:hAnsi="Times New Roman" w:cs="Times New Roman"/>
          <w:color w:val="000000"/>
          <w:sz w:val="24"/>
          <w:szCs w:val="24"/>
          <w:lang w:val="en-US"/>
        </w:rPr>
      </w:pPr>
      <w:r w:rsidRPr="00601B00">
        <w:rPr>
          <w:rFonts w:ascii="Times New Roman" w:hAnsi="Times New Roman" w:cs="Times New Roman"/>
          <w:color w:val="000000"/>
          <w:sz w:val="24"/>
          <w:szCs w:val="24"/>
          <w:lang w:val="en-US"/>
        </w:rPr>
        <w:t>12. Debord M. Consumers’ New Demand on Sustainable Traceability. Em: World Conference on Agricultural Information and it; 2008 Ago 23-26; Japan.</w:t>
      </w:r>
    </w:p>
    <w:p w14:paraId="7E09497F" w14:textId="7274C92F"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lang w:val="en-US"/>
        </w:rPr>
        <w:lastRenderedPageBreak/>
        <w:t xml:space="preserve">14. Teleparc: Geomatics centre - European Geomatics center of Gers - European projects GeoTraceAgri </w:t>
      </w:r>
      <w:r w:rsidR="00C96223" w:rsidRPr="00601B00">
        <w:rPr>
          <w:rFonts w:ascii="Times New Roman" w:hAnsi="Times New Roman" w:cs="Times New Roman"/>
          <w:color w:val="000000"/>
          <w:sz w:val="24"/>
          <w:szCs w:val="24"/>
          <w:lang w:val="en-US"/>
        </w:rPr>
        <w:t>–</w:t>
      </w:r>
      <w:r w:rsidRPr="00601B00">
        <w:rPr>
          <w:rFonts w:ascii="Times New Roman" w:hAnsi="Times New Roman" w:cs="Times New Roman"/>
          <w:color w:val="000000"/>
          <w:sz w:val="24"/>
          <w:szCs w:val="24"/>
          <w:lang w:val="en-US"/>
        </w:rPr>
        <w:t xml:space="preserve"> Geotraceability</w:t>
      </w:r>
      <w:r w:rsidR="00C96223" w:rsidRPr="00601B00">
        <w:rPr>
          <w:rFonts w:ascii="Times New Roman" w:hAnsi="Times New Roman" w:cs="Times New Roman"/>
          <w:color w:val="000000"/>
          <w:sz w:val="24"/>
          <w:szCs w:val="24"/>
          <w:lang w:val="en-US"/>
        </w:rPr>
        <w:t xml:space="preserve">; Geo Fair Trade: Geomatics &amp; The Fair Trade Industry; GTIS CAP: Geotraceability, Common Agricultural Policy </w:t>
      </w:r>
      <w:r w:rsidR="00051F8A">
        <w:rPr>
          <w:rFonts w:ascii="Times New Roman" w:hAnsi="Times New Roman" w:cs="Times New Roman"/>
          <w:color w:val="000000"/>
          <w:sz w:val="24"/>
          <w:szCs w:val="24"/>
          <w:lang w:val="en-US"/>
        </w:rPr>
        <w:t xml:space="preserve">[Internet]. 2016. </w:t>
      </w:r>
      <w:r w:rsidRPr="00601B00">
        <w:rPr>
          <w:rFonts w:ascii="Times New Roman" w:hAnsi="Times New Roman" w:cs="Times New Roman"/>
          <w:color w:val="000000"/>
          <w:sz w:val="24"/>
          <w:szCs w:val="24"/>
        </w:rPr>
        <w:t>Disponível em:</w:t>
      </w:r>
      <w:r w:rsidR="00051F8A">
        <w:rPr>
          <w:rFonts w:ascii="Times New Roman" w:hAnsi="Times New Roman" w:cs="Times New Roman"/>
          <w:color w:val="000000"/>
          <w:sz w:val="24"/>
          <w:szCs w:val="24"/>
        </w:rPr>
        <w:t xml:space="preserve"> &lt;http://www.teleparc.net/index.</w:t>
      </w:r>
      <w:r w:rsidRPr="00601B00">
        <w:rPr>
          <w:rFonts w:ascii="Times New Roman" w:hAnsi="Times New Roman" w:cs="Times New Roman"/>
          <w:color w:val="000000"/>
          <w:sz w:val="24"/>
          <w:szCs w:val="24"/>
        </w:rPr>
        <w:t>php?option=com_projets&amp;task=%20view_projet_tab&amp;id=%2013&amp;%20toc=1&amp;toc_type=%203&amp;toc_val=4</w:t>
      </w:r>
      <w:r w:rsidR="00051F8A">
        <w:rPr>
          <w:rFonts w:ascii="Times New Roman" w:hAnsi="Times New Roman" w:cs="Times New Roman"/>
          <w:color w:val="000000"/>
          <w:sz w:val="24"/>
          <w:szCs w:val="24"/>
        </w:rPr>
        <w:t>&gt;</w:t>
      </w:r>
      <w:r w:rsidRPr="00601B00">
        <w:rPr>
          <w:rFonts w:ascii="Times New Roman" w:hAnsi="Times New Roman" w:cs="Times New Roman"/>
          <w:color w:val="000000"/>
          <w:sz w:val="24"/>
          <w:szCs w:val="24"/>
        </w:rPr>
        <w:t>.</w:t>
      </w:r>
      <w:r w:rsidR="00051F8A">
        <w:rPr>
          <w:rFonts w:ascii="Times New Roman" w:hAnsi="Times New Roman" w:cs="Times New Roman"/>
          <w:color w:val="000000"/>
          <w:sz w:val="24"/>
          <w:szCs w:val="24"/>
        </w:rPr>
        <w:t xml:space="preserve"> Acesso em: 3 jan 2017.</w:t>
      </w:r>
    </w:p>
    <w:p w14:paraId="4555962E" w14:textId="6A158E50" w:rsidR="007820B3" w:rsidRPr="00601B00" w:rsidRDefault="007A198E" w:rsidP="00C63DA3">
      <w:pPr>
        <w:pStyle w:val="Bibliography1"/>
        <w:spacing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lang w:val="en-US"/>
        </w:rPr>
        <w:t xml:space="preserve">15. </w:t>
      </w:r>
      <w:r w:rsidR="00970E4C" w:rsidRPr="00601B00">
        <w:rPr>
          <w:rFonts w:ascii="Times New Roman" w:hAnsi="Times New Roman" w:cs="Times New Roman"/>
          <w:color w:val="000000"/>
          <w:sz w:val="24"/>
          <w:szCs w:val="24"/>
          <w:lang w:val="en-US"/>
        </w:rPr>
        <w:t xml:space="preserve">OTAG REPORT, 2008. Traceability in beef production and crisis management in bovine sector: state of art. </w:t>
      </w:r>
      <w:r w:rsidR="00970E4C" w:rsidRPr="00601B00">
        <w:rPr>
          <w:rFonts w:ascii="Times New Roman" w:hAnsi="Times New Roman" w:cs="Times New Roman"/>
          <w:color w:val="000000"/>
          <w:sz w:val="24"/>
          <w:szCs w:val="24"/>
        </w:rPr>
        <w:t xml:space="preserve">OTAG Project Report. 2008. </w:t>
      </w:r>
    </w:p>
    <w:p w14:paraId="7F6F4517" w14:textId="0556FF46" w:rsidR="007820B3" w:rsidRPr="00601B00" w:rsidRDefault="007A198E" w:rsidP="00C63DA3">
      <w:pPr>
        <w:pStyle w:val="PargrafodaLista"/>
        <w:spacing w:after="240" w:line="240" w:lineRule="auto"/>
        <w:ind w:left="29"/>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rPr>
        <w:t xml:space="preserve">16. </w:t>
      </w:r>
      <w:r w:rsidR="00970E4C" w:rsidRPr="00601B00">
        <w:rPr>
          <w:rFonts w:ascii="Times New Roman" w:hAnsi="Times New Roman" w:cs="Times New Roman"/>
          <w:color w:val="000000"/>
          <w:sz w:val="24"/>
          <w:szCs w:val="24"/>
        </w:rPr>
        <w:t xml:space="preserve">Empresa Brasileira de Pesquisa Agropecuária - EMBRAPA.  Embrapa Monitoramento por Satélites. </w:t>
      </w:r>
      <w:r w:rsidR="00051F8A">
        <w:rPr>
          <w:rFonts w:ascii="Times New Roman" w:hAnsi="Times New Roman" w:cs="Times New Roman"/>
          <w:color w:val="000000"/>
          <w:sz w:val="24"/>
          <w:szCs w:val="24"/>
        </w:rPr>
        <w:t>2014. D</w:t>
      </w:r>
      <w:r w:rsidR="00970E4C" w:rsidRPr="00601B00">
        <w:rPr>
          <w:rFonts w:ascii="Times New Roman" w:hAnsi="Times New Roman" w:cs="Times New Roman"/>
          <w:color w:val="000000"/>
          <w:sz w:val="24"/>
          <w:szCs w:val="24"/>
        </w:rPr>
        <w:t xml:space="preserve">isponível em: </w:t>
      </w:r>
      <w:r w:rsidR="00051F8A">
        <w:rPr>
          <w:rFonts w:ascii="Times New Roman" w:hAnsi="Times New Roman" w:cs="Times New Roman"/>
          <w:color w:val="000000"/>
          <w:sz w:val="24"/>
          <w:szCs w:val="24"/>
        </w:rPr>
        <w:t>&lt;</w:t>
      </w:r>
      <w:r w:rsidR="00970E4C" w:rsidRPr="00601B00">
        <w:rPr>
          <w:rFonts w:ascii="Times New Roman" w:hAnsi="Times New Roman" w:cs="Times New Roman"/>
          <w:color w:val="000000"/>
          <w:sz w:val="24"/>
          <w:szCs w:val="24"/>
        </w:rPr>
        <w:t>https://www.cnpm.embrapa.br/p</w:t>
      </w:r>
      <w:r w:rsidR="00C96223" w:rsidRPr="00601B00">
        <w:rPr>
          <w:rFonts w:ascii="Times New Roman" w:hAnsi="Times New Roman" w:cs="Times New Roman"/>
          <w:color w:val="000000"/>
          <w:sz w:val="24"/>
          <w:szCs w:val="24"/>
        </w:rPr>
        <w:t>rojetos/georastro/conteudo/resu</w:t>
      </w:r>
      <w:r w:rsidR="00970E4C" w:rsidRPr="00601B00">
        <w:rPr>
          <w:rFonts w:ascii="Times New Roman" w:hAnsi="Times New Roman" w:cs="Times New Roman"/>
          <w:color w:val="000000"/>
          <w:sz w:val="24"/>
          <w:szCs w:val="24"/>
        </w:rPr>
        <w:t>mo.html</w:t>
      </w:r>
      <w:r w:rsidR="00051F8A">
        <w:rPr>
          <w:rFonts w:ascii="Times New Roman" w:hAnsi="Times New Roman" w:cs="Times New Roman"/>
          <w:color w:val="000000"/>
          <w:sz w:val="24"/>
          <w:szCs w:val="24"/>
        </w:rPr>
        <w:t>&gt;</w:t>
      </w:r>
      <w:r w:rsidR="00970E4C" w:rsidRPr="00601B00">
        <w:rPr>
          <w:rFonts w:ascii="Times New Roman" w:hAnsi="Times New Roman" w:cs="Times New Roman"/>
          <w:color w:val="000000"/>
          <w:sz w:val="24"/>
          <w:szCs w:val="24"/>
        </w:rPr>
        <w:t>.</w:t>
      </w:r>
      <w:r w:rsidR="00051F8A">
        <w:rPr>
          <w:rFonts w:ascii="Times New Roman" w:hAnsi="Times New Roman" w:cs="Times New Roman"/>
          <w:color w:val="000000"/>
          <w:sz w:val="24"/>
          <w:szCs w:val="24"/>
        </w:rPr>
        <w:t xml:space="preserve"> Acesso em: 23 dez 2016.</w:t>
      </w:r>
    </w:p>
    <w:p w14:paraId="0D6D581F" w14:textId="7BE942B2" w:rsidR="007820B3" w:rsidRPr="00601B00" w:rsidRDefault="007A198E" w:rsidP="00C63DA3">
      <w:pPr>
        <w:suppressAutoHyphens w:val="0"/>
        <w:spacing w:after="240" w:line="240" w:lineRule="auto"/>
        <w:jc w:val="both"/>
        <w:rPr>
          <w:rFonts w:ascii="Times New Roman" w:hAnsi="Times New Roman" w:cs="Times New Roman"/>
          <w:color w:val="000000"/>
          <w:sz w:val="24"/>
          <w:szCs w:val="24"/>
          <w:lang w:val="en-US"/>
        </w:rPr>
      </w:pPr>
      <w:r w:rsidRPr="00601B00">
        <w:rPr>
          <w:rFonts w:ascii="Times New Roman" w:hAnsi="Times New Roman" w:cs="Times New Roman"/>
          <w:color w:val="000000"/>
          <w:sz w:val="24"/>
          <w:szCs w:val="24"/>
          <w:lang w:val="en-US"/>
        </w:rPr>
        <w:t>17. Maurizi B, Verrel JL. Des indicateurs pour les actions de maîtrise des pollutions d’origine agricole. 2002, p. 13-14.</w:t>
      </w:r>
    </w:p>
    <w:p w14:paraId="7CD2F49E" w14:textId="5645AB6F" w:rsidR="003217D0" w:rsidRPr="00601B00" w:rsidRDefault="007A198E" w:rsidP="00C63DA3">
      <w:pPr>
        <w:suppressAutoHyphens w:val="0"/>
        <w:spacing w:after="240" w:line="240" w:lineRule="auto"/>
        <w:jc w:val="both"/>
        <w:rPr>
          <w:rFonts w:ascii="Times New Roman" w:hAnsi="Times New Roman" w:cs="Times New Roman"/>
          <w:color w:val="000000"/>
          <w:sz w:val="24"/>
          <w:szCs w:val="24"/>
        </w:rPr>
      </w:pPr>
      <w:r w:rsidRPr="00601B00">
        <w:rPr>
          <w:rFonts w:ascii="Times New Roman" w:hAnsi="Times New Roman" w:cs="Times New Roman"/>
          <w:color w:val="000000"/>
          <w:sz w:val="24"/>
          <w:szCs w:val="24"/>
          <w:lang w:val="en-US"/>
        </w:rPr>
        <w:t xml:space="preserve">18. Ometto A, Batistella M, Guelere Filho A, Chuzel G, Viau A. Geotraceability and life cycle assessment in environmental life cycle management: towards sustainability[Internet]. </w:t>
      </w:r>
      <w:r w:rsidRPr="00601B00">
        <w:rPr>
          <w:rFonts w:ascii="Times New Roman" w:hAnsi="Times New Roman" w:cs="Times New Roman"/>
          <w:color w:val="000000"/>
          <w:sz w:val="24"/>
          <w:szCs w:val="24"/>
        </w:rPr>
        <w:t xml:space="preserve">Empresa Brasileira de </w:t>
      </w:r>
      <w:r w:rsidR="00051F8A">
        <w:rPr>
          <w:rFonts w:ascii="Times New Roman" w:hAnsi="Times New Roman" w:cs="Times New Roman"/>
          <w:color w:val="000000"/>
          <w:sz w:val="24"/>
          <w:szCs w:val="24"/>
        </w:rPr>
        <w:t>Pesquisa Agropecuária – EMBRAPA.2007.</w:t>
      </w:r>
      <w:r w:rsidRPr="00601B00">
        <w:rPr>
          <w:rFonts w:ascii="Times New Roman" w:hAnsi="Times New Roman" w:cs="Times New Roman"/>
          <w:color w:val="000000"/>
          <w:sz w:val="24"/>
          <w:szCs w:val="24"/>
        </w:rPr>
        <w:t xml:space="preserve"> Disponível em: </w:t>
      </w:r>
      <w:r w:rsidR="00051F8A">
        <w:rPr>
          <w:rFonts w:ascii="Times New Roman" w:hAnsi="Times New Roman" w:cs="Times New Roman"/>
          <w:color w:val="000000"/>
          <w:sz w:val="24"/>
          <w:szCs w:val="24"/>
        </w:rPr>
        <w:t>&lt;</w:t>
      </w:r>
      <w:r w:rsidRPr="00601B00">
        <w:rPr>
          <w:rFonts w:ascii="Times New Roman" w:hAnsi="Times New Roman" w:cs="Times New Roman"/>
          <w:color w:val="000000"/>
          <w:sz w:val="24"/>
          <w:szCs w:val="24"/>
        </w:rPr>
        <w:t>https://www.embrapa.br/busca-geral/-/busca/Geotraceability?buscaPortal= Geotraceability</w:t>
      </w:r>
      <w:r w:rsidR="00051F8A">
        <w:rPr>
          <w:rFonts w:ascii="Times New Roman" w:hAnsi="Times New Roman" w:cs="Times New Roman"/>
          <w:color w:val="000000"/>
          <w:sz w:val="24"/>
          <w:szCs w:val="24"/>
        </w:rPr>
        <w:t>&gt;</w:t>
      </w:r>
      <w:r w:rsidRPr="00601B00">
        <w:rPr>
          <w:rFonts w:ascii="Times New Roman" w:hAnsi="Times New Roman" w:cs="Times New Roman"/>
          <w:color w:val="000000"/>
          <w:sz w:val="24"/>
          <w:szCs w:val="24"/>
        </w:rPr>
        <w:t>.</w:t>
      </w:r>
      <w:r w:rsidR="00051F8A">
        <w:rPr>
          <w:rFonts w:ascii="Times New Roman" w:hAnsi="Times New Roman" w:cs="Times New Roman"/>
          <w:color w:val="000000"/>
          <w:sz w:val="24"/>
          <w:szCs w:val="24"/>
        </w:rPr>
        <w:t xml:space="preserve"> Acesso em 1 fev 2017.</w:t>
      </w:r>
    </w:p>
    <w:p w14:paraId="6E7B9C0F" w14:textId="4A255C7A" w:rsidR="003217D0" w:rsidRPr="00601B00" w:rsidRDefault="001F5267" w:rsidP="00C63DA3">
      <w:pPr>
        <w:suppressAutoHyphens w:val="0"/>
        <w:spacing w:after="240" w:line="240" w:lineRule="auto"/>
        <w:jc w:val="both"/>
        <w:rPr>
          <w:rFonts w:ascii="Times New Roman" w:hAnsi="Times New Roman" w:cs="Times New Roman"/>
          <w:color w:val="000000"/>
          <w:sz w:val="24"/>
          <w:szCs w:val="24"/>
          <w:lang w:val="en-US"/>
        </w:rPr>
      </w:pPr>
      <w:r w:rsidRPr="00601B00">
        <w:rPr>
          <w:rFonts w:ascii="Times New Roman" w:hAnsi="Times New Roman" w:cs="Times New Roman"/>
          <w:color w:val="000000"/>
          <w:sz w:val="24"/>
          <w:szCs w:val="24"/>
          <w:lang w:val="en-US"/>
        </w:rPr>
        <w:t>20. VAZ, M. C. S. Especificação de um Framework para Rastreabilidade da Cadeia Produtiva de Grãos. 87f. Dissertação de Mestrado em Computação Aplicada, Universidade Estadual de Ponta Grossa, PR, 2014.</w:t>
      </w:r>
    </w:p>
    <w:p w14:paraId="3A2E5AE0" w14:textId="1EFA00A3" w:rsidR="007820B3" w:rsidRPr="00601B00" w:rsidRDefault="00F7640F" w:rsidP="00C63DA3">
      <w:pPr>
        <w:pStyle w:val="referencias"/>
        <w:jc w:val="both"/>
        <w:rPr>
          <w:rFonts w:ascii="Times New Roman" w:hAnsi="Times New Roman" w:cs="Times New Roman"/>
          <w:color w:val="000000"/>
          <w:sz w:val="24"/>
          <w:szCs w:val="24"/>
        </w:rPr>
        <w:sectPr w:rsidR="007820B3" w:rsidRPr="00601B00" w:rsidSect="00BF3F34">
          <w:headerReference w:type="default" r:id="rId13"/>
          <w:pgSz w:w="11906" w:h="16838"/>
          <w:pgMar w:top="1418" w:right="1418" w:bottom="1418" w:left="1418" w:header="1418" w:footer="0" w:gutter="0"/>
          <w:cols w:space="720"/>
          <w:formProt w:val="0"/>
          <w:docGrid w:linePitch="360" w:charSpace="-2049"/>
        </w:sectPr>
      </w:pPr>
      <w:r w:rsidRPr="00601B00">
        <w:rPr>
          <w:rFonts w:ascii="Times New Roman" w:hAnsi="Times New Roman" w:cs="Times New Roman"/>
          <w:color w:val="000000"/>
          <w:sz w:val="24"/>
          <w:szCs w:val="24"/>
        </w:rPr>
        <w:t>21.</w:t>
      </w:r>
      <w:r w:rsidR="00AA2CB8" w:rsidRPr="00601B00">
        <w:rPr>
          <w:rFonts w:ascii="Times New Roman" w:hAnsi="Times New Roman" w:cs="Times New Roman"/>
          <w:color w:val="000000"/>
          <w:sz w:val="24"/>
          <w:szCs w:val="24"/>
        </w:rPr>
        <w:t>Pizziol, P.; Loudjani, P.; Grandgirard, D. On-farm geo-traceability as advanced tool for a competitive and sustainable agriculture Em: International Symposium on Food Traceability, European Commission Agriculture and Fisheries Unit Institute for Protection and Security of citizens Joint Research Centre 2007 Maio 10-11; República da Coreia. 2007. Disponível em: &lt; https://www.researchgate.net/publication/274077288&gt;  Acesso em: 08 jan 2017.</w:t>
      </w:r>
    </w:p>
    <w:p w14:paraId="1F6113A0" w14:textId="77777777" w:rsidR="007A198E" w:rsidRPr="00601B00" w:rsidRDefault="007A198E" w:rsidP="00C63DA3">
      <w:pPr>
        <w:spacing w:after="240" w:line="240" w:lineRule="auto"/>
        <w:rPr>
          <w:rFonts w:ascii="Times New Roman" w:hAnsi="Times New Roman" w:cs="Times New Roman"/>
          <w:sz w:val="24"/>
          <w:szCs w:val="24"/>
        </w:rPr>
      </w:pPr>
    </w:p>
    <w:sectPr w:rsidR="007A198E" w:rsidRPr="00601B00">
      <w:type w:val="continuous"/>
      <w:pgSz w:w="11906" w:h="16838"/>
      <w:pgMar w:top="1950" w:right="1698" w:bottom="1417" w:left="1701" w:header="1417" w:footer="0"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21530" w14:textId="77777777" w:rsidR="00650355" w:rsidRDefault="00650355">
      <w:pPr>
        <w:spacing w:after="0" w:line="240" w:lineRule="auto"/>
      </w:pPr>
      <w:r>
        <w:separator/>
      </w:r>
    </w:p>
  </w:endnote>
  <w:endnote w:type="continuationSeparator" w:id="0">
    <w:p w14:paraId="4E3B8F02" w14:textId="77777777" w:rsidR="00650355" w:rsidRDefault="0065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FreeSans">
    <w:altName w:val="Arial"/>
    <w:charset w:val="01"/>
    <w:family w:val="swiss"/>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8FDC0" w14:textId="77777777" w:rsidR="00650355" w:rsidRDefault="00650355">
      <w:pPr>
        <w:spacing w:after="0" w:line="240" w:lineRule="auto"/>
      </w:pPr>
      <w:r>
        <w:separator/>
      </w:r>
    </w:p>
  </w:footnote>
  <w:footnote w:type="continuationSeparator" w:id="0">
    <w:p w14:paraId="7BD9542C" w14:textId="77777777" w:rsidR="00650355" w:rsidRDefault="00650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4B4EE" w14:textId="33D207DD" w:rsidR="00970E4C" w:rsidRDefault="00970E4C" w:rsidP="00420640">
    <w:pPr>
      <w:pStyle w:val="Cabealho"/>
      <w:numPr>
        <w:ilvl w:val="0"/>
        <w:numId w:val="0"/>
      </w:numPr>
      <w:suppressLineNumbers/>
      <w:ind w:left="22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066A"/>
    <w:multiLevelType w:val="hybridMultilevel"/>
    <w:tmpl w:val="40800212"/>
    <w:lvl w:ilvl="0" w:tplc="FAC2A85C">
      <w:numFmt w:val="bullet"/>
      <w:lvlText w:val="-"/>
      <w:lvlJc w:val="left"/>
      <w:pPr>
        <w:ind w:left="420" w:hanging="360"/>
      </w:pPr>
      <w:rPr>
        <w:rFonts w:ascii="Arial" w:eastAsia="Droid Sans Fallback" w:hAnsi="Arial" w:cs="Arial" w:hint="default"/>
        <w:color w:val="000000"/>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nsid w:val="419F4564"/>
    <w:multiLevelType w:val="multilevel"/>
    <w:tmpl w:val="C6E26E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9A20712"/>
    <w:multiLevelType w:val="hybridMultilevel"/>
    <w:tmpl w:val="A8926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94857BB"/>
    <w:multiLevelType w:val="hybridMultilevel"/>
    <w:tmpl w:val="BFCED204"/>
    <w:lvl w:ilvl="0" w:tplc="04160003">
      <w:start w:val="1"/>
      <w:numFmt w:val="bullet"/>
      <w:pStyle w:val="tittle"/>
      <w:lvlText w:val="o"/>
      <w:lvlJc w:val="left"/>
      <w:pPr>
        <w:ind w:left="1212" w:hanging="360"/>
      </w:pPr>
      <w:rPr>
        <w:rFonts w:ascii="Courier New" w:hAnsi="Courier New" w:cs="Courier New" w:hint="default"/>
      </w:rPr>
    </w:lvl>
    <w:lvl w:ilvl="1" w:tplc="04160003" w:tentative="1">
      <w:start w:val="1"/>
      <w:numFmt w:val="bullet"/>
      <w:lvlText w:val="o"/>
      <w:lvlJc w:val="left"/>
      <w:pPr>
        <w:ind w:left="1932" w:hanging="360"/>
      </w:pPr>
      <w:rPr>
        <w:rFonts w:ascii="Courier New" w:hAnsi="Courier New" w:cs="Courier New" w:hint="default"/>
      </w:rPr>
    </w:lvl>
    <w:lvl w:ilvl="2" w:tplc="04160005" w:tentative="1">
      <w:start w:val="1"/>
      <w:numFmt w:val="bullet"/>
      <w:lvlText w:val=""/>
      <w:lvlJc w:val="left"/>
      <w:pPr>
        <w:ind w:left="2652" w:hanging="360"/>
      </w:pPr>
      <w:rPr>
        <w:rFonts w:ascii="Wingdings" w:hAnsi="Wingdings" w:hint="default"/>
      </w:rPr>
    </w:lvl>
    <w:lvl w:ilvl="3" w:tplc="04160001" w:tentative="1">
      <w:start w:val="1"/>
      <w:numFmt w:val="bullet"/>
      <w:lvlText w:val=""/>
      <w:lvlJc w:val="left"/>
      <w:pPr>
        <w:ind w:left="3372" w:hanging="360"/>
      </w:pPr>
      <w:rPr>
        <w:rFonts w:ascii="Symbol" w:hAnsi="Symbol" w:hint="default"/>
      </w:rPr>
    </w:lvl>
    <w:lvl w:ilvl="4" w:tplc="04160003" w:tentative="1">
      <w:start w:val="1"/>
      <w:numFmt w:val="bullet"/>
      <w:lvlText w:val="o"/>
      <w:lvlJc w:val="left"/>
      <w:pPr>
        <w:ind w:left="4092" w:hanging="360"/>
      </w:pPr>
      <w:rPr>
        <w:rFonts w:ascii="Courier New" w:hAnsi="Courier New" w:cs="Courier New" w:hint="default"/>
      </w:rPr>
    </w:lvl>
    <w:lvl w:ilvl="5" w:tplc="04160005" w:tentative="1">
      <w:start w:val="1"/>
      <w:numFmt w:val="bullet"/>
      <w:lvlText w:val=""/>
      <w:lvlJc w:val="left"/>
      <w:pPr>
        <w:ind w:left="4812" w:hanging="360"/>
      </w:pPr>
      <w:rPr>
        <w:rFonts w:ascii="Wingdings" w:hAnsi="Wingdings" w:hint="default"/>
      </w:rPr>
    </w:lvl>
    <w:lvl w:ilvl="6" w:tplc="04160001" w:tentative="1">
      <w:start w:val="1"/>
      <w:numFmt w:val="bullet"/>
      <w:lvlText w:val=""/>
      <w:lvlJc w:val="left"/>
      <w:pPr>
        <w:ind w:left="5532" w:hanging="360"/>
      </w:pPr>
      <w:rPr>
        <w:rFonts w:ascii="Symbol" w:hAnsi="Symbol" w:hint="default"/>
      </w:rPr>
    </w:lvl>
    <w:lvl w:ilvl="7" w:tplc="04160003" w:tentative="1">
      <w:start w:val="1"/>
      <w:numFmt w:val="bullet"/>
      <w:lvlText w:val="o"/>
      <w:lvlJc w:val="left"/>
      <w:pPr>
        <w:ind w:left="6252" w:hanging="360"/>
      </w:pPr>
      <w:rPr>
        <w:rFonts w:ascii="Courier New" w:hAnsi="Courier New" w:cs="Courier New" w:hint="default"/>
      </w:rPr>
    </w:lvl>
    <w:lvl w:ilvl="8" w:tplc="04160005" w:tentative="1">
      <w:start w:val="1"/>
      <w:numFmt w:val="bullet"/>
      <w:lvlText w:val=""/>
      <w:lvlJc w:val="left"/>
      <w:pPr>
        <w:ind w:left="6972" w:hanging="360"/>
      </w:pPr>
      <w:rPr>
        <w:rFonts w:ascii="Wingdings" w:hAnsi="Wingdings" w:hint="default"/>
      </w:rPr>
    </w:lvl>
  </w:abstractNum>
  <w:abstractNum w:abstractNumId="4">
    <w:nsid w:val="6F75277C"/>
    <w:multiLevelType w:val="multilevel"/>
    <w:tmpl w:val="DFDC8FA0"/>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B3"/>
    <w:rsid w:val="00014D77"/>
    <w:rsid w:val="00016102"/>
    <w:rsid w:val="00035DC5"/>
    <w:rsid w:val="0004244B"/>
    <w:rsid w:val="00044139"/>
    <w:rsid w:val="00044763"/>
    <w:rsid w:val="00051DBD"/>
    <w:rsid w:val="00051F8A"/>
    <w:rsid w:val="000554B0"/>
    <w:rsid w:val="0006449A"/>
    <w:rsid w:val="0007075B"/>
    <w:rsid w:val="00077982"/>
    <w:rsid w:val="00086A69"/>
    <w:rsid w:val="000A3BA8"/>
    <w:rsid w:val="000B5AA1"/>
    <w:rsid w:val="000C0770"/>
    <w:rsid w:val="000C0B91"/>
    <w:rsid w:val="000C28B1"/>
    <w:rsid w:val="000D392C"/>
    <w:rsid w:val="000E1498"/>
    <w:rsid w:val="000E19A8"/>
    <w:rsid w:val="000E774B"/>
    <w:rsid w:val="000F7D36"/>
    <w:rsid w:val="00102A56"/>
    <w:rsid w:val="00113BD3"/>
    <w:rsid w:val="00114A0F"/>
    <w:rsid w:val="00133937"/>
    <w:rsid w:val="001374DD"/>
    <w:rsid w:val="00144F22"/>
    <w:rsid w:val="001471B8"/>
    <w:rsid w:val="0016060A"/>
    <w:rsid w:val="00167AD0"/>
    <w:rsid w:val="00174A78"/>
    <w:rsid w:val="00186E75"/>
    <w:rsid w:val="00190608"/>
    <w:rsid w:val="00196F96"/>
    <w:rsid w:val="001A4E26"/>
    <w:rsid w:val="001B05A6"/>
    <w:rsid w:val="001B0F61"/>
    <w:rsid w:val="001C7BF9"/>
    <w:rsid w:val="001E53B8"/>
    <w:rsid w:val="001F06B0"/>
    <w:rsid w:val="001F1535"/>
    <w:rsid w:val="001F16B8"/>
    <w:rsid w:val="001F5267"/>
    <w:rsid w:val="00204663"/>
    <w:rsid w:val="002066FF"/>
    <w:rsid w:val="0021273A"/>
    <w:rsid w:val="00216BEA"/>
    <w:rsid w:val="00217879"/>
    <w:rsid w:val="0022036B"/>
    <w:rsid w:val="002223F1"/>
    <w:rsid w:val="002243EC"/>
    <w:rsid w:val="0023125E"/>
    <w:rsid w:val="0023559A"/>
    <w:rsid w:val="00243CF1"/>
    <w:rsid w:val="00261BA3"/>
    <w:rsid w:val="0026730F"/>
    <w:rsid w:val="00283E8E"/>
    <w:rsid w:val="00284BA0"/>
    <w:rsid w:val="0028591A"/>
    <w:rsid w:val="00293D84"/>
    <w:rsid w:val="002A0A44"/>
    <w:rsid w:val="002A1FB4"/>
    <w:rsid w:val="002A7A87"/>
    <w:rsid w:val="002B0F5E"/>
    <w:rsid w:val="002B6620"/>
    <w:rsid w:val="002C2C76"/>
    <w:rsid w:val="002C3E0E"/>
    <w:rsid w:val="002C5923"/>
    <w:rsid w:val="002D122F"/>
    <w:rsid w:val="002D2234"/>
    <w:rsid w:val="002D6097"/>
    <w:rsid w:val="002E4DF4"/>
    <w:rsid w:val="002F74D4"/>
    <w:rsid w:val="003114CA"/>
    <w:rsid w:val="00316D2C"/>
    <w:rsid w:val="003217D0"/>
    <w:rsid w:val="00325F80"/>
    <w:rsid w:val="00330C08"/>
    <w:rsid w:val="00333C4E"/>
    <w:rsid w:val="00341618"/>
    <w:rsid w:val="00350BB9"/>
    <w:rsid w:val="00354647"/>
    <w:rsid w:val="0036060A"/>
    <w:rsid w:val="00360A77"/>
    <w:rsid w:val="00367B03"/>
    <w:rsid w:val="00374716"/>
    <w:rsid w:val="00380C38"/>
    <w:rsid w:val="00381F3A"/>
    <w:rsid w:val="00387196"/>
    <w:rsid w:val="003902D1"/>
    <w:rsid w:val="003918D0"/>
    <w:rsid w:val="00395F1E"/>
    <w:rsid w:val="003B01BA"/>
    <w:rsid w:val="003B21AB"/>
    <w:rsid w:val="003B3B28"/>
    <w:rsid w:val="003C6E7D"/>
    <w:rsid w:val="003D40BF"/>
    <w:rsid w:val="003F2506"/>
    <w:rsid w:val="003F2B0B"/>
    <w:rsid w:val="00403380"/>
    <w:rsid w:val="00420640"/>
    <w:rsid w:val="00421AA8"/>
    <w:rsid w:val="0044056E"/>
    <w:rsid w:val="0045342F"/>
    <w:rsid w:val="00482642"/>
    <w:rsid w:val="00485D78"/>
    <w:rsid w:val="00487682"/>
    <w:rsid w:val="00491724"/>
    <w:rsid w:val="004977C4"/>
    <w:rsid w:val="004A051E"/>
    <w:rsid w:val="004B6627"/>
    <w:rsid w:val="004C1956"/>
    <w:rsid w:val="004D48B6"/>
    <w:rsid w:val="004E389B"/>
    <w:rsid w:val="00504B2D"/>
    <w:rsid w:val="005077CF"/>
    <w:rsid w:val="005124F8"/>
    <w:rsid w:val="00513174"/>
    <w:rsid w:val="005168E9"/>
    <w:rsid w:val="0053101B"/>
    <w:rsid w:val="005352FB"/>
    <w:rsid w:val="0054129B"/>
    <w:rsid w:val="005542C9"/>
    <w:rsid w:val="0055739A"/>
    <w:rsid w:val="00595BE8"/>
    <w:rsid w:val="005B51A0"/>
    <w:rsid w:val="005B5F59"/>
    <w:rsid w:val="005B7F5A"/>
    <w:rsid w:val="005C7B10"/>
    <w:rsid w:val="005C7DBB"/>
    <w:rsid w:val="005D62CB"/>
    <w:rsid w:val="005F1F30"/>
    <w:rsid w:val="00600276"/>
    <w:rsid w:val="00600E13"/>
    <w:rsid w:val="00601B00"/>
    <w:rsid w:val="00601E47"/>
    <w:rsid w:val="0060263F"/>
    <w:rsid w:val="00604300"/>
    <w:rsid w:val="00612709"/>
    <w:rsid w:val="006309CA"/>
    <w:rsid w:val="00637B56"/>
    <w:rsid w:val="0064470B"/>
    <w:rsid w:val="00650355"/>
    <w:rsid w:val="0065786B"/>
    <w:rsid w:val="00657FF4"/>
    <w:rsid w:val="00664697"/>
    <w:rsid w:val="00664B6C"/>
    <w:rsid w:val="00683245"/>
    <w:rsid w:val="00691FB5"/>
    <w:rsid w:val="00691FBC"/>
    <w:rsid w:val="00694CE0"/>
    <w:rsid w:val="00696584"/>
    <w:rsid w:val="006977DF"/>
    <w:rsid w:val="006A19C1"/>
    <w:rsid w:val="006B1191"/>
    <w:rsid w:val="006C0616"/>
    <w:rsid w:val="006D14C9"/>
    <w:rsid w:val="006D18DC"/>
    <w:rsid w:val="006F273D"/>
    <w:rsid w:val="00702915"/>
    <w:rsid w:val="0070376C"/>
    <w:rsid w:val="0070750C"/>
    <w:rsid w:val="00717B09"/>
    <w:rsid w:val="007212AC"/>
    <w:rsid w:val="00732033"/>
    <w:rsid w:val="007427B2"/>
    <w:rsid w:val="00751C07"/>
    <w:rsid w:val="0075525F"/>
    <w:rsid w:val="007552D6"/>
    <w:rsid w:val="00755A42"/>
    <w:rsid w:val="00760CF8"/>
    <w:rsid w:val="007614AD"/>
    <w:rsid w:val="00762E12"/>
    <w:rsid w:val="007820B3"/>
    <w:rsid w:val="00786219"/>
    <w:rsid w:val="007A198E"/>
    <w:rsid w:val="007A6CD3"/>
    <w:rsid w:val="007B734F"/>
    <w:rsid w:val="007F02ED"/>
    <w:rsid w:val="007F0303"/>
    <w:rsid w:val="007F464B"/>
    <w:rsid w:val="00801393"/>
    <w:rsid w:val="00804822"/>
    <w:rsid w:val="008059AB"/>
    <w:rsid w:val="00817BB3"/>
    <w:rsid w:val="00820D76"/>
    <w:rsid w:val="00820DD5"/>
    <w:rsid w:val="00824F6A"/>
    <w:rsid w:val="008261D0"/>
    <w:rsid w:val="00837E66"/>
    <w:rsid w:val="0084113A"/>
    <w:rsid w:val="00852BCA"/>
    <w:rsid w:val="008557AE"/>
    <w:rsid w:val="00861B1E"/>
    <w:rsid w:val="00863F56"/>
    <w:rsid w:val="00870130"/>
    <w:rsid w:val="00890401"/>
    <w:rsid w:val="00891440"/>
    <w:rsid w:val="0089534F"/>
    <w:rsid w:val="00897355"/>
    <w:rsid w:val="0089765E"/>
    <w:rsid w:val="008B11A9"/>
    <w:rsid w:val="008B169B"/>
    <w:rsid w:val="008B423C"/>
    <w:rsid w:val="008B4947"/>
    <w:rsid w:val="008C2972"/>
    <w:rsid w:val="008F08F1"/>
    <w:rsid w:val="00902D34"/>
    <w:rsid w:val="0090325F"/>
    <w:rsid w:val="00911A53"/>
    <w:rsid w:val="00933079"/>
    <w:rsid w:val="00934062"/>
    <w:rsid w:val="009443C8"/>
    <w:rsid w:val="00952918"/>
    <w:rsid w:val="009572E2"/>
    <w:rsid w:val="009675D5"/>
    <w:rsid w:val="00970E4C"/>
    <w:rsid w:val="00980CFA"/>
    <w:rsid w:val="00985180"/>
    <w:rsid w:val="009858A8"/>
    <w:rsid w:val="00986161"/>
    <w:rsid w:val="00986FCE"/>
    <w:rsid w:val="009A4198"/>
    <w:rsid w:val="009A5BC0"/>
    <w:rsid w:val="009B394D"/>
    <w:rsid w:val="009B5692"/>
    <w:rsid w:val="009C59A3"/>
    <w:rsid w:val="009C5BF3"/>
    <w:rsid w:val="009D40A4"/>
    <w:rsid w:val="009D419C"/>
    <w:rsid w:val="009E3C24"/>
    <w:rsid w:val="009E6386"/>
    <w:rsid w:val="009E69E6"/>
    <w:rsid w:val="009E73A0"/>
    <w:rsid w:val="00A00C8D"/>
    <w:rsid w:val="00A06E5D"/>
    <w:rsid w:val="00A30FB1"/>
    <w:rsid w:val="00A342EC"/>
    <w:rsid w:val="00A35B15"/>
    <w:rsid w:val="00A46AD5"/>
    <w:rsid w:val="00A5699F"/>
    <w:rsid w:val="00A64E92"/>
    <w:rsid w:val="00A70BE3"/>
    <w:rsid w:val="00A71F8A"/>
    <w:rsid w:val="00AA2CB8"/>
    <w:rsid w:val="00AA4AA4"/>
    <w:rsid w:val="00AC1ED8"/>
    <w:rsid w:val="00AC71F1"/>
    <w:rsid w:val="00AD1F05"/>
    <w:rsid w:val="00AE212F"/>
    <w:rsid w:val="00AE2950"/>
    <w:rsid w:val="00AE30E8"/>
    <w:rsid w:val="00AE3ADA"/>
    <w:rsid w:val="00AE3DB7"/>
    <w:rsid w:val="00AE4CC5"/>
    <w:rsid w:val="00B262F0"/>
    <w:rsid w:val="00B3063C"/>
    <w:rsid w:val="00B333F0"/>
    <w:rsid w:val="00B60295"/>
    <w:rsid w:val="00B652A5"/>
    <w:rsid w:val="00B714DE"/>
    <w:rsid w:val="00B90364"/>
    <w:rsid w:val="00B9540D"/>
    <w:rsid w:val="00B95FAF"/>
    <w:rsid w:val="00B96C1C"/>
    <w:rsid w:val="00BA3041"/>
    <w:rsid w:val="00BB2F02"/>
    <w:rsid w:val="00BD27BB"/>
    <w:rsid w:val="00BD430D"/>
    <w:rsid w:val="00BD5CF0"/>
    <w:rsid w:val="00BD7778"/>
    <w:rsid w:val="00BF22FA"/>
    <w:rsid w:val="00BF3F34"/>
    <w:rsid w:val="00C0566B"/>
    <w:rsid w:val="00C15BC4"/>
    <w:rsid w:val="00C17CC4"/>
    <w:rsid w:val="00C21CF6"/>
    <w:rsid w:val="00C22BF0"/>
    <w:rsid w:val="00C2479D"/>
    <w:rsid w:val="00C447DB"/>
    <w:rsid w:val="00C5031F"/>
    <w:rsid w:val="00C571F9"/>
    <w:rsid w:val="00C63DA3"/>
    <w:rsid w:val="00C67B56"/>
    <w:rsid w:val="00C74071"/>
    <w:rsid w:val="00C76302"/>
    <w:rsid w:val="00C83A17"/>
    <w:rsid w:val="00C94F52"/>
    <w:rsid w:val="00C96223"/>
    <w:rsid w:val="00CA4CB6"/>
    <w:rsid w:val="00CC43CA"/>
    <w:rsid w:val="00CC4C1E"/>
    <w:rsid w:val="00CD49E8"/>
    <w:rsid w:val="00CE0DC5"/>
    <w:rsid w:val="00CF4497"/>
    <w:rsid w:val="00CF4BF5"/>
    <w:rsid w:val="00D13B7C"/>
    <w:rsid w:val="00D22E53"/>
    <w:rsid w:val="00D23158"/>
    <w:rsid w:val="00D33F07"/>
    <w:rsid w:val="00D37212"/>
    <w:rsid w:val="00D435B7"/>
    <w:rsid w:val="00D60A69"/>
    <w:rsid w:val="00D61BF8"/>
    <w:rsid w:val="00D64B84"/>
    <w:rsid w:val="00D74394"/>
    <w:rsid w:val="00D75402"/>
    <w:rsid w:val="00D8268F"/>
    <w:rsid w:val="00D84E68"/>
    <w:rsid w:val="00D87322"/>
    <w:rsid w:val="00DA141A"/>
    <w:rsid w:val="00DA6011"/>
    <w:rsid w:val="00DB1019"/>
    <w:rsid w:val="00DC6B4A"/>
    <w:rsid w:val="00DF36ED"/>
    <w:rsid w:val="00E06AC4"/>
    <w:rsid w:val="00E10F34"/>
    <w:rsid w:val="00E21157"/>
    <w:rsid w:val="00E40AEC"/>
    <w:rsid w:val="00E42822"/>
    <w:rsid w:val="00E4646F"/>
    <w:rsid w:val="00E67D51"/>
    <w:rsid w:val="00E931EB"/>
    <w:rsid w:val="00E9602D"/>
    <w:rsid w:val="00EA3E88"/>
    <w:rsid w:val="00EB3F0D"/>
    <w:rsid w:val="00EC441F"/>
    <w:rsid w:val="00EC56E0"/>
    <w:rsid w:val="00EE2778"/>
    <w:rsid w:val="00EE74A7"/>
    <w:rsid w:val="00EF4F0C"/>
    <w:rsid w:val="00F11FD6"/>
    <w:rsid w:val="00F14467"/>
    <w:rsid w:val="00F37936"/>
    <w:rsid w:val="00F45D4B"/>
    <w:rsid w:val="00F665E7"/>
    <w:rsid w:val="00F7640F"/>
    <w:rsid w:val="00F80EC7"/>
    <w:rsid w:val="00F859C9"/>
    <w:rsid w:val="00F90135"/>
    <w:rsid w:val="00F92A02"/>
    <w:rsid w:val="00F94801"/>
    <w:rsid w:val="00F94872"/>
    <w:rsid w:val="00FB45B8"/>
    <w:rsid w:val="00FC20D0"/>
    <w:rsid w:val="00FC4610"/>
    <w:rsid w:val="00FD1CCD"/>
    <w:rsid w:val="00FD2108"/>
    <w:rsid w:val="00FF6A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73A1"/>
  <w15:docId w15:val="{03E9ABB9-31B4-43D3-964E-F6369312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paragraph" w:styleId="Ttulo4">
    <w:name w:val="heading 4"/>
    <w:basedOn w:val="Normal"/>
    <w:next w:val="Normal"/>
    <w:link w:val="Ttulo4Char"/>
    <w:uiPriority w:val="9"/>
    <w:semiHidden/>
    <w:unhideWhenUsed/>
    <w:qFormat/>
    <w:rsid w:val="00F12160"/>
    <w:pPr>
      <w:keepNext/>
      <w:keepLines/>
      <w:spacing w:before="40" w:after="0"/>
      <w:outlineLvl w:val="3"/>
    </w:pPr>
    <w:rPr>
      <w:rFonts w:ascii="Cambria" w:hAnsi="Cambria"/>
      <w:i/>
      <w:iCs/>
      <w:color w:val="365F9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5625EE"/>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character" w:customStyle="1" w:styleId="Ttulo4Char">
    <w:name w:val="Título 4 Char"/>
    <w:basedOn w:val="Fontepargpadro"/>
    <w:link w:val="Ttulo4"/>
    <w:uiPriority w:val="9"/>
    <w:semiHidden/>
    <w:rsid w:val="00F12160"/>
    <w:rPr>
      <w:rFonts w:ascii="Cambria" w:hAnsi="Cambria"/>
      <w:i/>
      <w:iCs/>
      <w:color w:val="365F91"/>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b/>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tabs>
        <w:tab w:val="left" w:pos="384"/>
      </w:tabs>
      <w:spacing w:after="0" w:line="240" w:lineRule="auto"/>
      <w:ind w:left="384" w:hanging="384"/>
    </w:p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paragraph" w:customStyle="1" w:styleId="Bibliography1">
    <w:name w:val="Bibliography 1"/>
    <w:basedOn w:val="Index"/>
    <w:rsid w:val="00B65628"/>
    <w:pPr>
      <w:spacing w:after="240" w:line="240" w:lineRule="atLeast"/>
    </w:pPr>
  </w:style>
  <w:style w:type="paragraph" w:styleId="Reviso">
    <w:name w:val="Revision"/>
    <w:uiPriority w:val="99"/>
    <w:semiHidden/>
    <w:rsid w:val="00B65628"/>
    <w:pPr>
      <w:suppressAutoHyphens/>
      <w:spacing w:line="240" w:lineRule="auto"/>
    </w:pPr>
    <w:rPr>
      <w:color w:val="00000A"/>
    </w:rPr>
  </w:style>
  <w:style w:type="paragraph" w:customStyle="1" w:styleId="Default">
    <w:name w:val="Default"/>
    <w:rsid w:val="00977003"/>
    <w:pPr>
      <w:suppressAutoHyphens/>
      <w:spacing w:line="240" w:lineRule="auto"/>
    </w:pPr>
    <w:rPr>
      <w:rFonts w:ascii="Arial" w:hAnsi="Arial" w:cs="Arial"/>
      <w:color w:val="000000"/>
      <w:sz w:val="24"/>
      <w:szCs w:val="24"/>
    </w:r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itle">
    <w:name w:val="Abstract Title"/>
    <w:basedOn w:val="Normal"/>
    <w:next w:val="Normal"/>
    <w:rsid w:val="00F94872"/>
    <w:pPr>
      <w:suppressAutoHyphens w:val="0"/>
      <w:spacing w:before="840" w:after="120" w:line="240" w:lineRule="auto"/>
      <w:jc w:val="both"/>
    </w:pPr>
    <w:rPr>
      <w:rFonts w:ascii="Times New Roman" w:eastAsia="Times New Roman" w:hAnsi="Times New Roman" w:cs="Times New Roman"/>
      <w:b/>
      <w:bCs/>
      <w:caps/>
      <w:color w:val="auto"/>
      <w:sz w:val="18"/>
      <w:szCs w:val="24"/>
    </w:rPr>
  </w:style>
  <w:style w:type="paragraph" w:customStyle="1" w:styleId="tittle">
    <w:name w:val="tittle"/>
    <w:basedOn w:val="Normal"/>
    <w:rsid w:val="00F94872"/>
    <w:pPr>
      <w:keepNext/>
      <w:keepLines/>
      <w:numPr>
        <w:numId w:val="3"/>
      </w:numPr>
      <w:spacing w:before="280" w:after="240" w:line="240" w:lineRule="auto"/>
      <w:jc w:val="both"/>
    </w:pPr>
    <w:rPr>
      <w:rFonts w:ascii="Times" w:eastAsia="Times New Roman" w:hAnsi="Times" w:cs="Times New Roman"/>
      <w:b/>
      <w:color w:val="auto"/>
      <w:sz w:val="28"/>
      <w:szCs w:val="20"/>
      <w:lang w:val="en-US" w:eastAsia="pt-BR"/>
    </w:rPr>
  </w:style>
  <w:style w:type="character" w:styleId="Nmerodelinha">
    <w:name w:val="line number"/>
    <w:basedOn w:val="Fontepargpadro"/>
    <w:uiPriority w:val="99"/>
    <w:semiHidden/>
    <w:unhideWhenUsed/>
    <w:rsid w:val="00985180"/>
  </w:style>
  <w:style w:type="character" w:styleId="CitaoHTML">
    <w:name w:val="HTML Cite"/>
    <w:rsid w:val="00BD27BB"/>
    <w:rPr>
      <w:i/>
      <w:iCs/>
    </w:rPr>
  </w:style>
  <w:style w:type="paragraph" w:customStyle="1" w:styleId="tabela">
    <w:name w:val="tabela"/>
    <w:basedOn w:val="Normal"/>
    <w:rsid w:val="00BD27BB"/>
    <w:pPr>
      <w:overflowPunct w:val="0"/>
      <w:spacing w:before="40" w:after="40" w:line="240" w:lineRule="auto"/>
    </w:pPr>
    <w:rPr>
      <w:sz w:val="20"/>
      <w:szCs w:val="20"/>
    </w:rPr>
  </w:style>
  <w:style w:type="paragraph" w:customStyle="1" w:styleId="referencias">
    <w:name w:val="referencias"/>
    <w:basedOn w:val="Normal"/>
    <w:rsid w:val="00CF4497"/>
    <w:pPr>
      <w:overflowPunct w:val="0"/>
      <w:spacing w:after="240" w:line="240" w:lineRule="auto"/>
    </w:pPr>
    <w:rPr>
      <w:lang w:val="en-US"/>
    </w:rPr>
  </w:style>
  <w:style w:type="paragraph" w:styleId="Textodenotadefim">
    <w:name w:val="endnote text"/>
    <w:basedOn w:val="Normal"/>
    <w:link w:val="TextodenotadefimChar"/>
    <w:uiPriority w:val="99"/>
    <w:semiHidden/>
    <w:unhideWhenUsed/>
    <w:rsid w:val="009E3C2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E3C24"/>
    <w:rPr>
      <w:color w:val="00000A"/>
      <w:sz w:val="20"/>
      <w:szCs w:val="20"/>
    </w:rPr>
  </w:style>
  <w:style w:type="character" w:styleId="Refdenotadefim">
    <w:name w:val="endnote reference"/>
    <w:basedOn w:val="Fontepargpadro"/>
    <w:uiPriority w:val="99"/>
    <w:semiHidden/>
    <w:unhideWhenUsed/>
    <w:rsid w:val="009E3C24"/>
    <w:rPr>
      <w:vertAlign w:val="superscript"/>
    </w:rPr>
  </w:style>
  <w:style w:type="paragraph" w:styleId="Textodenotaderodap">
    <w:name w:val="footnote text"/>
    <w:basedOn w:val="Normal"/>
    <w:link w:val="TextodenotaderodapChar"/>
    <w:uiPriority w:val="99"/>
    <w:semiHidden/>
    <w:unhideWhenUsed/>
    <w:rsid w:val="009E3C2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E3C24"/>
    <w:rPr>
      <w:color w:val="00000A"/>
      <w:sz w:val="20"/>
      <w:szCs w:val="20"/>
    </w:rPr>
  </w:style>
  <w:style w:type="character" w:styleId="Refdenotaderodap">
    <w:name w:val="footnote reference"/>
    <w:basedOn w:val="Fontepargpadro"/>
    <w:uiPriority w:val="99"/>
    <w:semiHidden/>
    <w:unhideWhenUsed/>
    <w:rsid w:val="009E3C24"/>
    <w:rPr>
      <w:vertAlign w:val="superscript"/>
    </w:rPr>
  </w:style>
  <w:style w:type="character" w:styleId="Hyperlink">
    <w:name w:val="Hyperlink"/>
    <w:basedOn w:val="Fontepargpadro"/>
    <w:uiPriority w:val="99"/>
    <w:unhideWhenUsed/>
    <w:rsid w:val="00D75402"/>
    <w:rPr>
      <w:color w:val="0000FF" w:themeColor="hyperlink"/>
      <w:u w:val="single"/>
    </w:rPr>
  </w:style>
  <w:style w:type="paragraph" w:customStyle="1" w:styleId="Padro">
    <w:name w:val="Padrão"/>
    <w:rsid w:val="00420640"/>
    <w:pPr>
      <w:tabs>
        <w:tab w:val="left" w:pos="720"/>
      </w:tabs>
      <w:suppressAutoHyphens/>
      <w:spacing w:line="100" w:lineRule="atLeast"/>
    </w:pPr>
    <w:rPr>
      <w:rFonts w:ascii="Times New Roman" w:eastAsia="Calibri" w:hAnsi="Times New Roman" w:cs="Times New Roman"/>
      <w:color w:val="000000"/>
      <w:sz w:val="24"/>
      <w:szCs w:val="24"/>
      <w:lang w:eastAsia="zh-CN"/>
    </w:rPr>
  </w:style>
  <w:style w:type="paragraph" w:customStyle="1" w:styleId="Ttuloprincipal">
    <w:name w:val="Título principal"/>
    <w:basedOn w:val="Padro"/>
    <w:next w:val="Subttulo"/>
    <w:rsid w:val="00420640"/>
    <w:pPr>
      <w:jc w:val="center"/>
    </w:pPr>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3296">
      <w:bodyDiv w:val="1"/>
      <w:marLeft w:val="0"/>
      <w:marRight w:val="0"/>
      <w:marTop w:val="0"/>
      <w:marBottom w:val="0"/>
      <w:divBdr>
        <w:top w:val="none" w:sz="0" w:space="0" w:color="auto"/>
        <w:left w:val="none" w:sz="0" w:space="0" w:color="auto"/>
        <w:bottom w:val="none" w:sz="0" w:space="0" w:color="auto"/>
        <w:right w:val="none" w:sz="0" w:space="0" w:color="auto"/>
      </w:divBdr>
    </w:div>
    <w:div w:id="339233419">
      <w:bodyDiv w:val="1"/>
      <w:marLeft w:val="0"/>
      <w:marRight w:val="0"/>
      <w:marTop w:val="0"/>
      <w:marBottom w:val="0"/>
      <w:divBdr>
        <w:top w:val="none" w:sz="0" w:space="0" w:color="auto"/>
        <w:left w:val="none" w:sz="0" w:space="0" w:color="auto"/>
        <w:bottom w:val="none" w:sz="0" w:space="0" w:color="auto"/>
        <w:right w:val="none" w:sz="0" w:space="0" w:color="auto"/>
      </w:divBdr>
    </w:div>
    <w:div w:id="358355091">
      <w:bodyDiv w:val="1"/>
      <w:marLeft w:val="0"/>
      <w:marRight w:val="0"/>
      <w:marTop w:val="0"/>
      <w:marBottom w:val="0"/>
      <w:divBdr>
        <w:top w:val="none" w:sz="0" w:space="0" w:color="auto"/>
        <w:left w:val="none" w:sz="0" w:space="0" w:color="auto"/>
        <w:bottom w:val="none" w:sz="0" w:space="0" w:color="auto"/>
        <w:right w:val="none" w:sz="0" w:space="0" w:color="auto"/>
      </w:divBdr>
    </w:div>
    <w:div w:id="554318369">
      <w:bodyDiv w:val="1"/>
      <w:marLeft w:val="0"/>
      <w:marRight w:val="0"/>
      <w:marTop w:val="0"/>
      <w:marBottom w:val="0"/>
      <w:divBdr>
        <w:top w:val="none" w:sz="0" w:space="0" w:color="auto"/>
        <w:left w:val="none" w:sz="0" w:space="0" w:color="auto"/>
        <w:bottom w:val="none" w:sz="0" w:space="0" w:color="auto"/>
        <w:right w:val="none" w:sz="0" w:space="0" w:color="auto"/>
      </w:divBdr>
    </w:div>
    <w:div w:id="1531576716">
      <w:bodyDiv w:val="1"/>
      <w:marLeft w:val="0"/>
      <w:marRight w:val="0"/>
      <w:marTop w:val="0"/>
      <w:marBottom w:val="0"/>
      <w:divBdr>
        <w:top w:val="none" w:sz="0" w:space="0" w:color="auto"/>
        <w:left w:val="none" w:sz="0" w:space="0" w:color="auto"/>
        <w:bottom w:val="none" w:sz="0" w:space="0" w:color="auto"/>
        <w:right w:val="none" w:sz="0" w:space="0" w:color="auto"/>
      </w:divBdr>
    </w:div>
    <w:div w:id="1898281648">
      <w:bodyDiv w:val="1"/>
      <w:marLeft w:val="0"/>
      <w:marRight w:val="0"/>
      <w:marTop w:val="0"/>
      <w:marBottom w:val="0"/>
      <w:divBdr>
        <w:top w:val="none" w:sz="0" w:space="0" w:color="auto"/>
        <w:left w:val="none" w:sz="0" w:space="0" w:color="auto"/>
        <w:bottom w:val="none" w:sz="0" w:space="0" w:color="auto"/>
        <w:right w:val="none" w:sz="0" w:space="0" w:color="auto"/>
      </w:divBdr>
      <w:divsChild>
        <w:div w:id="928464208">
          <w:marLeft w:val="0"/>
          <w:marRight w:val="0"/>
          <w:marTop w:val="0"/>
          <w:marBottom w:val="0"/>
          <w:divBdr>
            <w:top w:val="none" w:sz="0" w:space="0" w:color="auto"/>
            <w:left w:val="none" w:sz="0" w:space="0" w:color="auto"/>
            <w:bottom w:val="none" w:sz="0" w:space="0" w:color="auto"/>
            <w:right w:val="none" w:sz="0" w:space="0" w:color="auto"/>
          </w:divBdr>
        </w:div>
        <w:div w:id="833494726">
          <w:marLeft w:val="0"/>
          <w:marRight w:val="0"/>
          <w:marTop w:val="0"/>
          <w:marBottom w:val="0"/>
          <w:divBdr>
            <w:top w:val="none" w:sz="0" w:space="0" w:color="auto"/>
            <w:left w:val="none" w:sz="0" w:space="0" w:color="auto"/>
            <w:bottom w:val="none" w:sz="0" w:space="0" w:color="auto"/>
            <w:right w:val="none" w:sz="0" w:space="0" w:color="auto"/>
          </w:divBdr>
        </w:div>
        <w:div w:id="704868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9367D-D501-487A-92A2-4B8CCD6886B6}">
  <ds:schemaRefs>
    <ds:schemaRef ds:uri="http://schemas.openxmlformats.org/officeDocument/2006/bibliography"/>
  </ds:schemaRefs>
</ds:datastoreItem>
</file>

<file path=customXml/itemProps2.xml><?xml version="1.0" encoding="utf-8"?>
<ds:datastoreItem xmlns:ds="http://schemas.openxmlformats.org/officeDocument/2006/customXml" ds:itemID="{5EF980A6-A19A-422C-B658-DEA74C84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3171</Words>
  <Characters>17124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60</cp:revision>
  <dcterms:created xsi:type="dcterms:W3CDTF">2017-05-16T17:44:00Z</dcterms:created>
  <dcterms:modified xsi:type="dcterms:W3CDTF">2017-05-23T02:47:00Z</dcterms:modified>
  <dc:language>en-US</dc:language>
</cp:coreProperties>
</file>